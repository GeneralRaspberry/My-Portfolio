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E09B4" w14:textId="22065C88" w:rsidR="00240018" w:rsidRDefault="00240018" w:rsidP="00DF559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Thomas Harry Taylor</w:t>
      </w:r>
    </w:p>
    <w:p w14:paraId="6918A392" w14:textId="5B5C2443" w:rsidR="00240018" w:rsidRDefault="00DF69BE" w:rsidP="00DF5592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Eddie Colman, John Lester Court, </w:t>
      </w:r>
      <w:r w:rsidR="004D5F14">
        <w:rPr>
          <w:rFonts w:ascii="Arial" w:hAnsi="Arial" w:cs="Arial"/>
          <w:sz w:val="21"/>
          <w:szCs w:val="21"/>
        </w:rPr>
        <w:t>M6 5HH</w:t>
      </w:r>
    </w:p>
    <w:p w14:paraId="37596643" w14:textId="4D070C51" w:rsidR="00240018" w:rsidRDefault="00306347" w:rsidP="00DF5592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Tel:</w:t>
      </w:r>
      <w:r w:rsidR="00240018">
        <w:rPr>
          <w:rFonts w:ascii="Arial" w:hAnsi="Arial" w:cs="Arial"/>
          <w:sz w:val="21"/>
          <w:szCs w:val="21"/>
        </w:rPr>
        <w:t>07391204478</w:t>
      </w:r>
    </w:p>
    <w:p w14:paraId="763141E0" w14:textId="587C2B6D" w:rsidR="00306347" w:rsidRDefault="00306347" w:rsidP="00306347">
      <w:pPr>
        <w:pBdr>
          <w:bottom w:val="single" w:sz="4" w:space="1" w:color="auto"/>
        </w:pBdr>
        <w:jc w:val="center"/>
        <w:rPr>
          <w:rStyle w:val="Hyperlink"/>
          <w:rFonts w:ascii="Arial" w:hAnsi="Arial" w:cs="Arial"/>
          <w:sz w:val="21"/>
          <w:szCs w:val="21"/>
        </w:rPr>
      </w:pPr>
      <w:proofErr w:type="gramStart"/>
      <w:r>
        <w:t>Email:</w:t>
      </w:r>
      <w:r w:rsidR="00DF5592" w:rsidRPr="00C06073">
        <w:rPr>
          <w:rStyle w:val="Hyperlink"/>
          <w:rFonts w:ascii="Arial" w:hAnsi="Arial" w:cs="Arial"/>
          <w:sz w:val="21"/>
          <w:szCs w:val="21"/>
        </w:rPr>
        <w:t>t.h.taylor@</w:t>
      </w:r>
      <w:r w:rsidR="00C06073">
        <w:rPr>
          <w:rStyle w:val="Hyperlink"/>
          <w:rFonts w:ascii="Arial" w:hAnsi="Arial" w:cs="Arial"/>
          <w:sz w:val="21"/>
          <w:szCs w:val="21"/>
        </w:rPr>
        <w:t>edu.salford.ac.uk</w:t>
      </w:r>
      <w:proofErr w:type="gramEnd"/>
    </w:p>
    <w:p w14:paraId="698DDDB4" w14:textId="77777777" w:rsidR="00306347" w:rsidRPr="00306347" w:rsidRDefault="00306347" w:rsidP="00306347">
      <w:pPr>
        <w:pBdr>
          <w:bottom w:val="single" w:sz="4" w:space="1" w:color="auto"/>
        </w:pBdr>
        <w:jc w:val="center"/>
        <w:rPr>
          <w:rFonts w:ascii="Arial" w:hAnsi="Arial" w:cs="Arial"/>
          <w:sz w:val="21"/>
          <w:szCs w:val="21"/>
        </w:rPr>
      </w:pPr>
    </w:p>
    <w:p w14:paraId="40A6D945" w14:textId="4C273964" w:rsidR="00306347" w:rsidRDefault="00306347" w:rsidP="00306347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Career Objective</w:t>
      </w:r>
    </w:p>
    <w:p w14:paraId="06A89199" w14:textId="77777777" w:rsidR="00A96098" w:rsidRDefault="00A96098" w:rsidP="0030634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95CFB0D" w14:textId="0E1FF700" w:rsidR="00A96098" w:rsidRDefault="00C06073" w:rsidP="0030634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completing MSc Molecular Parasitology and Vector Biology, </w:t>
      </w:r>
      <w:ins w:id="0" w:author="Jackson Joseph" w:date="2019-03-21T10:33:00Z">
        <w:r w:rsidR="00CF1575">
          <w:rPr>
            <w:rFonts w:ascii="Arial" w:hAnsi="Arial" w:cs="Arial"/>
            <w:sz w:val="20"/>
            <w:szCs w:val="20"/>
          </w:rPr>
          <w:t xml:space="preserve">my </w:t>
        </w:r>
      </w:ins>
      <w:r>
        <w:rPr>
          <w:rFonts w:ascii="Arial" w:hAnsi="Arial" w:cs="Arial"/>
          <w:sz w:val="20"/>
          <w:szCs w:val="20"/>
        </w:rPr>
        <w:t xml:space="preserve">objective is to study </w:t>
      </w:r>
      <w:r w:rsidR="00F31126">
        <w:rPr>
          <w:rFonts w:ascii="Arial" w:hAnsi="Arial" w:cs="Arial"/>
          <w:sz w:val="20"/>
          <w:szCs w:val="20"/>
        </w:rPr>
        <w:t>parasitology with the use of molecular biology</w:t>
      </w:r>
      <w:r>
        <w:rPr>
          <w:rFonts w:ascii="Arial" w:hAnsi="Arial" w:cs="Arial"/>
          <w:sz w:val="20"/>
          <w:szCs w:val="20"/>
        </w:rPr>
        <w:t xml:space="preserve">. </w:t>
      </w:r>
      <w:ins w:id="1" w:author="Jackson Joseph" w:date="2019-03-21T10:33:00Z">
        <w:r w:rsidR="00CF1575">
          <w:rPr>
            <w:rFonts w:ascii="Arial" w:hAnsi="Arial" w:cs="Arial"/>
            <w:sz w:val="20"/>
            <w:szCs w:val="20"/>
          </w:rPr>
          <w:t>My p</w:t>
        </w:r>
      </w:ins>
      <w:del w:id="2" w:author="Jackson Joseph" w:date="2019-03-21T10:33:00Z">
        <w:r w:rsidDel="00CF1575">
          <w:rPr>
            <w:rFonts w:ascii="Arial" w:hAnsi="Arial" w:cs="Arial"/>
            <w:sz w:val="20"/>
            <w:szCs w:val="20"/>
          </w:rPr>
          <w:delText>P</w:delText>
        </w:r>
      </w:del>
      <w:r>
        <w:rPr>
          <w:rFonts w:ascii="Arial" w:hAnsi="Arial" w:cs="Arial"/>
          <w:sz w:val="20"/>
          <w:szCs w:val="20"/>
        </w:rPr>
        <w:t xml:space="preserve">ersonal preference would be </w:t>
      </w:r>
      <w:ins w:id="3" w:author="Jackson Joseph" w:date="2019-03-21T10:33:00Z">
        <w:r w:rsidR="00CF1575">
          <w:rPr>
            <w:rFonts w:ascii="Arial" w:hAnsi="Arial" w:cs="Arial"/>
            <w:sz w:val="20"/>
            <w:szCs w:val="20"/>
          </w:rPr>
          <w:t xml:space="preserve">using techniques such as </w:t>
        </w:r>
      </w:ins>
      <w:r w:rsidR="00F31126">
        <w:rPr>
          <w:rFonts w:ascii="Arial" w:hAnsi="Arial" w:cs="Arial"/>
          <w:sz w:val="20"/>
          <w:szCs w:val="20"/>
        </w:rPr>
        <w:t xml:space="preserve">microscopy, </w:t>
      </w:r>
      <w:r>
        <w:rPr>
          <w:rFonts w:ascii="Arial" w:hAnsi="Arial" w:cs="Arial"/>
          <w:sz w:val="20"/>
          <w:szCs w:val="20"/>
        </w:rPr>
        <w:t>PCR</w:t>
      </w:r>
      <w:r w:rsidR="00F31126">
        <w:rPr>
          <w:rFonts w:ascii="Arial" w:hAnsi="Arial" w:cs="Arial"/>
          <w:sz w:val="20"/>
          <w:szCs w:val="20"/>
        </w:rPr>
        <w:t xml:space="preserve"> and qPCR</w:t>
      </w:r>
      <w:r>
        <w:rPr>
          <w:rFonts w:ascii="Arial" w:hAnsi="Arial" w:cs="Arial"/>
          <w:sz w:val="20"/>
          <w:szCs w:val="20"/>
        </w:rPr>
        <w:t xml:space="preserve">, </w:t>
      </w:r>
      <w:r w:rsidR="00F31126">
        <w:rPr>
          <w:rFonts w:ascii="Arial" w:hAnsi="Arial" w:cs="Arial"/>
          <w:sz w:val="20"/>
          <w:szCs w:val="20"/>
        </w:rPr>
        <w:t xml:space="preserve">cell culture and gene modification </w:t>
      </w:r>
      <w:commentRangeStart w:id="4"/>
      <w:r>
        <w:rPr>
          <w:rFonts w:ascii="Arial" w:hAnsi="Arial" w:cs="Arial"/>
          <w:sz w:val="20"/>
          <w:szCs w:val="20"/>
        </w:rPr>
        <w:t xml:space="preserve">and with a passion for research manipulating data to determine meaningful results. </w:t>
      </w:r>
      <w:commentRangeEnd w:id="4"/>
      <w:r w:rsidR="00CF1575">
        <w:rPr>
          <w:rStyle w:val="CommentReference"/>
        </w:rPr>
        <w:commentReference w:id="4"/>
      </w:r>
    </w:p>
    <w:p w14:paraId="0E44CD80" w14:textId="77777777" w:rsidR="00A96098" w:rsidRPr="00306347" w:rsidRDefault="00A96098" w:rsidP="0030634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6FD667A5" w14:textId="6D59DCA7" w:rsidR="00240018" w:rsidRDefault="00DB16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Personal Statement</w:t>
      </w:r>
    </w:p>
    <w:p w14:paraId="79841DED" w14:textId="77777777" w:rsidR="00240018" w:rsidRDefault="00240018" w:rsidP="0024001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250E7E0D" w14:textId="51EB180E" w:rsidR="007D1FA8" w:rsidRDefault="00240018" w:rsidP="00DB169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06074">
        <w:rPr>
          <w:rFonts w:ascii="Arial" w:hAnsi="Arial" w:cs="Arial"/>
          <w:sz w:val="20"/>
          <w:szCs w:val="20"/>
        </w:rPr>
        <w:t>A highly committed, extremely hard working</w:t>
      </w:r>
      <w:r w:rsidR="00FC2B53">
        <w:rPr>
          <w:rFonts w:ascii="Arial" w:hAnsi="Arial" w:cs="Arial"/>
          <w:sz w:val="20"/>
          <w:szCs w:val="20"/>
        </w:rPr>
        <w:t>,</w:t>
      </w:r>
      <w:r w:rsidRPr="00006074">
        <w:rPr>
          <w:rFonts w:ascii="Arial" w:hAnsi="Arial" w:cs="Arial"/>
          <w:sz w:val="20"/>
          <w:szCs w:val="20"/>
        </w:rPr>
        <w:t xml:space="preserve"> self</w:t>
      </w:r>
      <w:r>
        <w:rPr>
          <w:rFonts w:ascii="Arial" w:hAnsi="Arial" w:cs="Arial"/>
          <w:sz w:val="20"/>
          <w:szCs w:val="20"/>
        </w:rPr>
        <w:t>-</w:t>
      </w:r>
      <w:r w:rsidRPr="00006074">
        <w:rPr>
          <w:rFonts w:ascii="Arial" w:hAnsi="Arial" w:cs="Arial"/>
          <w:sz w:val="20"/>
          <w:szCs w:val="20"/>
        </w:rPr>
        <w:t xml:space="preserve">motivated BSc (hons) Biochemistry &amp; Neuroscience </w:t>
      </w:r>
      <w:r>
        <w:rPr>
          <w:rFonts w:ascii="Arial" w:hAnsi="Arial" w:cs="Arial"/>
          <w:sz w:val="20"/>
          <w:szCs w:val="20"/>
        </w:rPr>
        <w:t>graduate</w:t>
      </w:r>
      <w:r w:rsidR="004D5F14">
        <w:rPr>
          <w:rFonts w:ascii="Arial" w:hAnsi="Arial" w:cs="Arial"/>
          <w:sz w:val="20"/>
          <w:szCs w:val="20"/>
        </w:rPr>
        <w:t xml:space="preserve"> and MSc Molecular Parasitology and Vector Biology Student</w:t>
      </w:r>
      <w:r w:rsidR="00A5028A">
        <w:rPr>
          <w:rFonts w:ascii="Arial" w:hAnsi="Arial" w:cs="Arial"/>
          <w:sz w:val="20"/>
          <w:szCs w:val="20"/>
        </w:rPr>
        <w:t xml:space="preserve"> expecting Distinction. </w:t>
      </w:r>
      <w:r>
        <w:rPr>
          <w:rFonts w:ascii="Arial" w:hAnsi="Arial" w:cs="Arial"/>
          <w:sz w:val="20"/>
          <w:szCs w:val="20"/>
        </w:rPr>
        <w:t xml:space="preserve">I have acquired excellent </w:t>
      </w:r>
      <w:r w:rsidRPr="00006074">
        <w:rPr>
          <w:rFonts w:ascii="Arial" w:hAnsi="Arial" w:cs="Arial"/>
          <w:sz w:val="20"/>
          <w:szCs w:val="20"/>
        </w:rPr>
        <w:t xml:space="preserve">organisational and time management skills required to produce tasks and assignments </w:t>
      </w:r>
      <w:r>
        <w:rPr>
          <w:rFonts w:ascii="Arial" w:hAnsi="Arial" w:cs="Arial"/>
          <w:sz w:val="20"/>
          <w:szCs w:val="20"/>
        </w:rPr>
        <w:t xml:space="preserve">of high standards </w:t>
      </w:r>
      <w:r w:rsidRPr="00006074">
        <w:rPr>
          <w:rFonts w:ascii="Arial" w:hAnsi="Arial" w:cs="Arial"/>
          <w:sz w:val="20"/>
          <w:szCs w:val="20"/>
        </w:rPr>
        <w:t>within set timeframes</w:t>
      </w:r>
      <w:r w:rsidR="00F31126">
        <w:rPr>
          <w:rFonts w:ascii="Arial" w:hAnsi="Arial" w:cs="Arial"/>
          <w:sz w:val="20"/>
          <w:szCs w:val="20"/>
        </w:rPr>
        <w:t xml:space="preserve"> as reflected by my high module scores</w:t>
      </w:r>
      <w:r w:rsidR="004142E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 have the ability to w</w:t>
      </w:r>
      <w:r w:rsidRPr="00006074">
        <w:rPr>
          <w:rFonts w:ascii="Arial" w:hAnsi="Arial" w:cs="Arial"/>
          <w:sz w:val="20"/>
          <w:szCs w:val="20"/>
        </w:rPr>
        <w:t xml:space="preserve">ork on </w:t>
      </w:r>
      <w:r>
        <w:rPr>
          <w:rFonts w:ascii="Arial" w:hAnsi="Arial" w:cs="Arial"/>
          <w:sz w:val="20"/>
          <w:szCs w:val="20"/>
        </w:rPr>
        <w:t xml:space="preserve">my </w:t>
      </w:r>
      <w:r w:rsidRPr="00006074">
        <w:rPr>
          <w:rFonts w:ascii="Arial" w:hAnsi="Arial" w:cs="Arial"/>
          <w:sz w:val="20"/>
          <w:szCs w:val="20"/>
        </w:rPr>
        <w:t>own initiative with a high level of self</w:t>
      </w:r>
      <w:r>
        <w:rPr>
          <w:rFonts w:ascii="Arial" w:hAnsi="Arial" w:cs="Arial"/>
          <w:sz w:val="20"/>
          <w:szCs w:val="20"/>
        </w:rPr>
        <w:t>-</w:t>
      </w:r>
      <w:r w:rsidRPr="00006074">
        <w:rPr>
          <w:rFonts w:ascii="Arial" w:hAnsi="Arial" w:cs="Arial"/>
          <w:sz w:val="20"/>
          <w:szCs w:val="20"/>
        </w:rPr>
        <w:t xml:space="preserve">responsibility </w:t>
      </w:r>
      <w:r>
        <w:rPr>
          <w:rFonts w:ascii="Arial" w:hAnsi="Arial" w:cs="Arial"/>
          <w:sz w:val="20"/>
          <w:szCs w:val="20"/>
        </w:rPr>
        <w:t xml:space="preserve">while also contributing as a </w:t>
      </w:r>
      <w:r w:rsidRPr="00006074">
        <w:rPr>
          <w:rFonts w:ascii="Arial" w:hAnsi="Arial" w:cs="Arial"/>
          <w:sz w:val="20"/>
          <w:szCs w:val="20"/>
        </w:rPr>
        <w:t xml:space="preserve">key </w:t>
      </w:r>
      <w:r w:rsidR="00A5028A">
        <w:rPr>
          <w:rFonts w:ascii="Arial" w:hAnsi="Arial" w:cs="Arial"/>
          <w:sz w:val="20"/>
          <w:szCs w:val="20"/>
        </w:rPr>
        <w:t>participant in active learning</w:t>
      </w:r>
      <w:r>
        <w:rPr>
          <w:rFonts w:ascii="Arial" w:hAnsi="Arial" w:cs="Arial"/>
          <w:sz w:val="20"/>
          <w:szCs w:val="20"/>
        </w:rPr>
        <w:t>, possessing</w:t>
      </w:r>
      <w:r w:rsidRPr="00006074">
        <w:rPr>
          <w:rFonts w:ascii="Arial" w:hAnsi="Arial" w:cs="Arial"/>
          <w:sz w:val="20"/>
          <w:szCs w:val="20"/>
        </w:rPr>
        <w:t xml:space="preserve"> strong leadership qualities, in addition to exceptional planning, research, analytical and communication skills. </w:t>
      </w:r>
      <w:r w:rsidR="00F31126">
        <w:rPr>
          <w:rFonts w:ascii="Arial" w:hAnsi="Arial" w:cs="Arial"/>
          <w:sz w:val="20"/>
          <w:szCs w:val="20"/>
        </w:rPr>
        <w:t xml:space="preserve">Parasitology is my passion and I intend to develop a career dedicated to </w:t>
      </w:r>
      <w:del w:id="5" w:author="Jackson Joseph" w:date="2019-03-21T10:36:00Z">
        <w:r w:rsidR="00F31126" w:rsidDel="00CF1575">
          <w:rPr>
            <w:rFonts w:ascii="Arial" w:hAnsi="Arial" w:cs="Arial"/>
            <w:sz w:val="20"/>
            <w:szCs w:val="20"/>
          </w:rPr>
          <w:delText xml:space="preserve">the </w:delText>
        </w:r>
      </w:del>
      <w:ins w:id="6" w:author="Jackson Joseph" w:date="2019-03-21T10:36:00Z">
        <w:r w:rsidR="00CF1575">
          <w:rPr>
            <w:rFonts w:ascii="Arial" w:hAnsi="Arial" w:cs="Arial"/>
            <w:sz w:val="20"/>
            <w:szCs w:val="20"/>
          </w:rPr>
          <w:t>its</w:t>
        </w:r>
        <w:r w:rsidR="00CF1575">
          <w:rPr>
            <w:rFonts w:ascii="Arial" w:hAnsi="Arial" w:cs="Arial"/>
            <w:sz w:val="20"/>
            <w:szCs w:val="20"/>
          </w:rPr>
          <w:t xml:space="preserve"> </w:t>
        </w:r>
      </w:ins>
      <w:r w:rsidR="00F31126">
        <w:rPr>
          <w:rFonts w:ascii="Arial" w:hAnsi="Arial" w:cs="Arial"/>
          <w:sz w:val="20"/>
          <w:szCs w:val="20"/>
        </w:rPr>
        <w:t>study.</w:t>
      </w:r>
    </w:p>
    <w:p w14:paraId="41467412" w14:textId="77777777" w:rsidR="00A96098" w:rsidRDefault="00A96098" w:rsidP="00DB169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5918DC9A" w14:textId="225EE167" w:rsidR="00DB1698" w:rsidRDefault="00DB1698" w:rsidP="007D1FA8">
      <w:pPr>
        <w:rPr>
          <w:rFonts w:ascii="Arial" w:hAnsi="Arial" w:cs="Arial"/>
          <w:sz w:val="32"/>
          <w:szCs w:val="32"/>
        </w:rPr>
      </w:pPr>
      <w:commentRangeStart w:id="7"/>
      <w:r>
        <w:rPr>
          <w:rFonts w:ascii="Arial" w:hAnsi="Arial" w:cs="Arial"/>
          <w:sz w:val="32"/>
          <w:szCs w:val="32"/>
        </w:rPr>
        <w:t>Key Skills</w:t>
      </w:r>
      <w:commentRangeEnd w:id="7"/>
      <w:r w:rsidR="00CF1575">
        <w:rPr>
          <w:rStyle w:val="CommentReference"/>
        </w:rPr>
        <w:commentReference w:id="7"/>
      </w:r>
    </w:p>
    <w:p w14:paraId="1B904122" w14:textId="38C9D8F8" w:rsidR="007D1FA8" w:rsidRDefault="00507D14" w:rsidP="007D1FA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Experiment</w:t>
      </w:r>
      <w:r w:rsidR="00BA6A00">
        <w:rPr>
          <w:rFonts w:ascii="Arial" w:hAnsi="Arial" w:cs="Arial"/>
          <w:b/>
          <w:sz w:val="20"/>
          <w:szCs w:val="20"/>
        </w:rPr>
        <w:t>ing</w:t>
      </w:r>
    </w:p>
    <w:p w14:paraId="2FB30B3F" w14:textId="14F22A9E" w:rsidR="007D1FA8" w:rsidRDefault="00031653" w:rsidP="007D1FA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practise in </w:t>
      </w:r>
      <w:r w:rsidR="00BA6A00">
        <w:rPr>
          <w:rFonts w:ascii="Arial" w:hAnsi="Arial" w:cs="Arial"/>
          <w:sz w:val="20"/>
          <w:szCs w:val="20"/>
        </w:rPr>
        <w:t>practical experiments</w:t>
      </w:r>
      <w:r>
        <w:rPr>
          <w:rFonts w:ascii="Arial" w:hAnsi="Arial" w:cs="Arial"/>
          <w:sz w:val="20"/>
          <w:szCs w:val="20"/>
        </w:rPr>
        <w:t xml:space="preserve"> from an Undergraduate to Masters level.</w:t>
      </w:r>
    </w:p>
    <w:p w14:paraId="0589E081" w14:textId="7C29E731" w:rsidR="0046619E" w:rsidRDefault="00031653" w:rsidP="007D1FA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Passion for </w:t>
      </w:r>
      <w:r w:rsidR="00BA6A00">
        <w:rPr>
          <w:rFonts w:ascii="Arial" w:hAnsi="Arial" w:cs="Arial"/>
          <w:sz w:val="20"/>
          <w:szCs w:val="20"/>
        </w:rPr>
        <w:t>experiments</w:t>
      </w:r>
      <w:r>
        <w:rPr>
          <w:rFonts w:ascii="Arial" w:hAnsi="Arial" w:cs="Arial"/>
          <w:sz w:val="20"/>
          <w:szCs w:val="20"/>
        </w:rPr>
        <w:t xml:space="preserve"> developed during ERASMUS, sample collection of mosquitoes in chambers were categorised</w:t>
      </w:r>
      <w:r w:rsidR="00BA6A00">
        <w:rPr>
          <w:rFonts w:ascii="Arial" w:hAnsi="Arial" w:cs="Arial"/>
          <w:sz w:val="20"/>
          <w:szCs w:val="20"/>
        </w:rPr>
        <w:t xml:space="preserve"> according to attractiveness</w:t>
      </w:r>
      <w:r w:rsidR="005872D0">
        <w:rPr>
          <w:rFonts w:ascii="Arial" w:hAnsi="Arial" w:cs="Arial"/>
          <w:sz w:val="20"/>
          <w:szCs w:val="20"/>
        </w:rPr>
        <w:t>.</w:t>
      </w:r>
    </w:p>
    <w:p w14:paraId="643355E1" w14:textId="1D68658C" w:rsidR="00BA6A00" w:rsidRDefault="00BA6A00" w:rsidP="007D1FA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Exposure to many novel techniques including olfactometer and GC-MS.</w:t>
      </w:r>
    </w:p>
    <w:p w14:paraId="490C6D1F" w14:textId="5C712875" w:rsidR="00BA6A00" w:rsidRDefault="00BA6A00" w:rsidP="007D1FA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the experiment room up to maintain environmental factors</w:t>
      </w:r>
      <w:r w:rsidR="005872D0">
        <w:rPr>
          <w:rFonts w:ascii="Arial" w:hAnsi="Arial" w:cs="Arial"/>
          <w:sz w:val="20"/>
          <w:szCs w:val="20"/>
        </w:rPr>
        <w:t>.</w:t>
      </w:r>
    </w:p>
    <w:p w14:paraId="5F53FD4B" w14:textId="09117A1D" w:rsidR="008D0874" w:rsidRDefault="00D26228" w:rsidP="007D1FA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ERASMUS extra project in Kenya, collecting parasites using mosquito ecology tools</w:t>
      </w:r>
      <w:r w:rsidR="005872D0">
        <w:rPr>
          <w:rFonts w:ascii="Arial" w:hAnsi="Arial" w:cs="Arial"/>
          <w:sz w:val="20"/>
          <w:szCs w:val="20"/>
        </w:rPr>
        <w:t>.</w:t>
      </w:r>
    </w:p>
    <w:p w14:paraId="7E865936" w14:textId="478A745D" w:rsidR="005872D0" w:rsidRPr="00F31126" w:rsidRDefault="005872D0" w:rsidP="007D1FA8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20"/>
          <w:szCs w:val="20"/>
        </w:rPr>
      </w:pPr>
      <w:r w:rsidRPr="00F31126">
        <w:rPr>
          <w:rFonts w:ascii="Arial" w:hAnsi="Arial" w:cs="Arial"/>
          <w:i/>
          <w:sz w:val="20"/>
          <w:szCs w:val="20"/>
        </w:rPr>
        <w:t>For Masters Degree, collected field data on field mice in the UK and analysed for parasite prevalence, abundancy and intensity in relation to co infection, intrinsic and extrinsic factors.</w:t>
      </w:r>
    </w:p>
    <w:p w14:paraId="259EE948" w14:textId="7BF006D1" w:rsidR="00F31126" w:rsidRPr="00F31126" w:rsidRDefault="00F31126" w:rsidP="007D1FA8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20"/>
          <w:szCs w:val="20"/>
        </w:rPr>
      </w:pPr>
      <w:r w:rsidRPr="00F31126">
        <w:rPr>
          <w:rFonts w:ascii="Arial" w:hAnsi="Arial" w:cs="Arial"/>
          <w:i/>
          <w:sz w:val="20"/>
          <w:szCs w:val="20"/>
        </w:rPr>
        <w:t xml:space="preserve">Experience in PCR and qPCR, RNAi silencing, Cell culture, Microscopy, Dissection, ELISA and immunoassays </w:t>
      </w:r>
      <w:del w:id="8" w:author="Jackson Joseph" w:date="2019-03-21T10:36:00Z">
        <w:r w:rsidRPr="00F31126" w:rsidDel="00CF1575">
          <w:rPr>
            <w:rFonts w:ascii="Arial" w:hAnsi="Arial" w:cs="Arial"/>
            <w:i/>
            <w:sz w:val="20"/>
            <w:szCs w:val="20"/>
          </w:rPr>
          <w:delText xml:space="preserve">all a </w:delText>
        </w:r>
      </w:del>
      <w:del w:id="9" w:author="Jackson Joseph" w:date="2019-03-21T10:37:00Z">
        <w:r w:rsidRPr="00F31126" w:rsidDel="00CF1575">
          <w:rPr>
            <w:rFonts w:ascii="Arial" w:hAnsi="Arial" w:cs="Arial"/>
            <w:i/>
            <w:sz w:val="20"/>
            <w:szCs w:val="20"/>
          </w:rPr>
          <w:delText xml:space="preserve">field </w:delText>
        </w:r>
      </w:del>
      <w:r w:rsidRPr="00F31126">
        <w:rPr>
          <w:rFonts w:ascii="Arial" w:hAnsi="Arial" w:cs="Arial"/>
          <w:i/>
          <w:sz w:val="20"/>
          <w:szCs w:val="20"/>
        </w:rPr>
        <w:t xml:space="preserve">relevant to </w:t>
      </w:r>
      <w:del w:id="10" w:author="Jackson Joseph" w:date="2019-03-21T10:37:00Z">
        <w:r w:rsidRPr="00F31126" w:rsidDel="00CF1575">
          <w:rPr>
            <w:rFonts w:ascii="Arial" w:hAnsi="Arial" w:cs="Arial"/>
            <w:i/>
            <w:sz w:val="20"/>
            <w:szCs w:val="20"/>
          </w:rPr>
          <w:delText>Parasites</w:delText>
        </w:r>
      </w:del>
      <w:ins w:id="11" w:author="Jackson Joseph" w:date="2019-03-21T10:37:00Z">
        <w:r w:rsidR="00CF1575">
          <w:rPr>
            <w:rFonts w:ascii="Arial" w:hAnsi="Arial" w:cs="Arial"/>
            <w:i/>
            <w:sz w:val="20"/>
            <w:szCs w:val="20"/>
          </w:rPr>
          <w:t>parasitology.</w:t>
        </w:r>
      </w:ins>
    </w:p>
    <w:p w14:paraId="217ABF79" w14:textId="2A71AA03" w:rsidR="00BA6A00" w:rsidRPr="00BA6A00" w:rsidRDefault="00BA6A00" w:rsidP="00BA6A0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Analysing</w:t>
      </w:r>
    </w:p>
    <w:p w14:paraId="2ACE8273" w14:textId="50EDF6E5" w:rsidR="00031653" w:rsidRDefault="00D26228" w:rsidP="007D1FA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ERASMUS, </w:t>
      </w:r>
      <w:r w:rsidR="00031653">
        <w:rPr>
          <w:rFonts w:ascii="Arial" w:hAnsi="Arial" w:cs="Arial"/>
          <w:sz w:val="20"/>
          <w:szCs w:val="20"/>
        </w:rPr>
        <w:t>Abiotic factors analysed included temperature and humidity. Key variable was the odour profile of volunteers.</w:t>
      </w:r>
      <w:r w:rsidR="00BA6A00">
        <w:rPr>
          <w:rFonts w:ascii="Arial" w:hAnsi="Arial" w:cs="Arial"/>
          <w:sz w:val="20"/>
          <w:szCs w:val="20"/>
        </w:rPr>
        <w:t xml:space="preserve"> However, multiple variant regression analysis was performed in </w:t>
      </w:r>
      <w:proofErr w:type="spellStart"/>
      <w:r w:rsidR="00BA6A00">
        <w:rPr>
          <w:rFonts w:ascii="Arial" w:hAnsi="Arial" w:cs="Arial"/>
          <w:sz w:val="20"/>
          <w:szCs w:val="20"/>
        </w:rPr>
        <w:t>Genstat</w:t>
      </w:r>
      <w:proofErr w:type="spellEnd"/>
      <w:r w:rsidR="00BA6A00">
        <w:rPr>
          <w:rFonts w:ascii="Arial" w:hAnsi="Arial" w:cs="Arial"/>
          <w:sz w:val="20"/>
          <w:szCs w:val="20"/>
        </w:rPr>
        <w:t xml:space="preserve"> to account for environmental factors.</w:t>
      </w:r>
      <w:r>
        <w:rPr>
          <w:rFonts w:ascii="Arial" w:hAnsi="Arial" w:cs="Arial"/>
          <w:sz w:val="20"/>
          <w:szCs w:val="20"/>
        </w:rPr>
        <w:t xml:space="preserve"> Data organised in Excel.</w:t>
      </w:r>
    </w:p>
    <w:p w14:paraId="3E4C8093" w14:textId="58D6CEFA" w:rsidR="00AB0015" w:rsidRDefault="00BA6A00" w:rsidP="007D1FA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ERASMU</w:t>
      </w:r>
      <w:r w:rsidR="00D26228">
        <w:rPr>
          <w:rFonts w:ascii="Arial" w:hAnsi="Arial" w:cs="Arial"/>
          <w:sz w:val="20"/>
          <w:szCs w:val="20"/>
        </w:rPr>
        <w:t>S extra project in Kenya, returned to the UK to analyse data to determine breeding sites of mosquitoes. Developed a deep understanding of statistics.</w:t>
      </w:r>
    </w:p>
    <w:p w14:paraId="6081F266" w14:textId="6D3319FC" w:rsidR="003247FB" w:rsidRDefault="005872D0" w:rsidP="003247F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Masters Degree, critical analysis of two papers relating to my choice of artemisinin resistance.</w:t>
      </w:r>
    </w:p>
    <w:p w14:paraId="5C78C62A" w14:textId="32CC471C" w:rsidR="00F31126" w:rsidRPr="00F31126" w:rsidRDefault="00F31126" w:rsidP="003247FB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20"/>
          <w:szCs w:val="20"/>
        </w:rPr>
      </w:pPr>
      <w:r w:rsidRPr="00F31126">
        <w:rPr>
          <w:rFonts w:ascii="Arial" w:hAnsi="Arial" w:cs="Arial"/>
          <w:i/>
          <w:sz w:val="20"/>
          <w:szCs w:val="20"/>
        </w:rPr>
        <w:t xml:space="preserve">Analysis on the </w:t>
      </w:r>
      <w:r>
        <w:rPr>
          <w:rFonts w:ascii="Arial" w:hAnsi="Arial" w:cs="Arial"/>
          <w:i/>
          <w:sz w:val="20"/>
          <w:szCs w:val="20"/>
        </w:rPr>
        <w:t>data gathered from techniques</w:t>
      </w:r>
      <w:r w:rsidRPr="00F31126">
        <w:rPr>
          <w:rFonts w:ascii="Arial" w:hAnsi="Arial" w:cs="Arial"/>
          <w:i/>
          <w:sz w:val="20"/>
          <w:szCs w:val="20"/>
        </w:rPr>
        <w:t xml:space="preserve"> mentioned above</w:t>
      </w:r>
    </w:p>
    <w:p w14:paraId="28823576" w14:textId="1DE11F7E" w:rsidR="003247FB" w:rsidRDefault="003247FB" w:rsidP="003247F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Researching</w:t>
      </w:r>
    </w:p>
    <w:p w14:paraId="2649B63A" w14:textId="5556AFA3" w:rsidR="003247FB" w:rsidRPr="004F2BE7" w:rsidRDefault="003247FB" w:rsidP="003247FB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Adept at using online database and book resources</w:t>
      </w:r>
      <w:r w:rsidR="004F2BE7">
        <w:rPr>
          <w:rFonts w:ascii="Arial" w:hAnsi="Arial" w:cs="Arial"/>
          <w:sz w:val="20"/>
          <w:szCs w:val="20"/>
        </w:rPr>
        <w:t>, have a fundamental understanding of the structure of scientific papers and can extrapolate information</w:t>
      </w:r>
      <w:r w:rsidR="00A5028A">
        <w:rPr>
          <w:rFonts w:ascii="Arial" w:hAnsi="Arial" w:cs="Arial"/>
          <w:sz w:val="20"/>
          <w:szCs w:val="20"/>
        </w:rPr>
        <w:t>.</w:t>
      </w:r>
      <w:bookmarkStart w:id="12" w:name="_GoBack"/>
      <w:bookmarkEnd w:id="12"/>
    </w:p>
    <w:p w14:paraId="539DC470" w14:textId="799CD2B5" w:rsidR="004F2BE7" w:rsidRPr="007D1FA8" w:rsidRDefault="004F2BE7" w:rsidP="003247FB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training in extrapolating information is in preparation for future contributions to the field of Parasitology or Vector Biology</w:t>
      </w:r>
      <w:r w:rsidR="00A5028A">
        <w:rPr>
          <w:rFonts w:ascii="Arial" w:hAnsi="Arial" w:cs="Arial"/>
          <w:sz w:val="20"/>
          <w:szCs w:val="20"/>
        </w:rPr>
        <w:t>.</w:t>
      </w:r>
    </w:p>
    <w:p w14:paraId="71FC3ECF" w14:textId="6CEE3FD3" w:rsidR="002D63D7" w:rsidRPr="00F31126" w:rsidRDefault="004F2BE7" w:rsidP="007D1FA8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researched many</w:t>
      </w:r>
      <w:r w:rsidR="00A5028A">
        <w:rPr>
          <w:rFonts w:ascii="Arial" w:hAnsi="Arial" w:cs="Arial"/>
          <w:sz w:val="20"/>
          <w:szCs w:val="20"/>
        </w:rPr>
        <w:t xml:space="preserve"> areas such as</w:t>
      </w:r>
      <w:r w:rsidR="003247FB">
        <w:rPr>
          <w:rFonts w:ascii="Arial" w:hAnsi="Arial" w:cs="Arial"/>
          <w:sz w:val="20"/>
          <w:szCs w:val="20"/>
        </w:rPr>
        <w:t xml:space="preserve"> enzyme structure, trends in neuroscience, advances in medicine</w:t>
      </w:r>
      <w:r w:rsidR="00A5028A">
        <w:rPr>
          <w:rFonts w:ascii="Arial" w:hAnsi="Arial" w:cs="Arial"/>
          <w:sz w:val="20"/>
          <w:szCs w:val="20"/>
        </w:rPr>
        <w:t xml:space="preserve"> etc. However, Parasitology and Vector Biology are most understandable and fascinating.</w:t>
      </w:r>
    </w:p>
    <w:p w14:paraId="0B137FD6" w14:textId="539C7512" w:rsidR="00F31126" w:rsidRPr="005872D0" w:rsidRDefault="00F31126" w:rsidP="007D1FA8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Have researched Leishmaniasis, Trypanosomes, Plasmodium, </w:t>
      </w:r>
      <w:proofErr w:type="spellStart"/>
      <w:r>
        <w:rPr>
          <w:rFonts w:ascii="Arial" w:hAnsi="Arial" w:cs="Arial"/>
          <w:i/>
          <w:sz w:val="20"/>
          <w:szCs w:val="20"/>
        </w:rPr>
        <w:t>Strongyloides</w:t>
      </w:r>
      <w:proofErr w:type="spellEnd"/>
      <w:r>
        <w:rPr>
          <w:rFonts w:ascii="Arial" w:hAnsi="Arial" w:cs="Arial"/>
          <w:i/>
          <w:sz w:val="20"/>
          <w:szCs w:val="20"/>
        </w:rPr>
        <w:t>, Anopheles</w:t>
      </w:r>
    </w:p>
    <w:p w14:paraId="170C6930" w14:textId="77777777" w:rsidR="00D066E5" w:rsidRDefault="00996BE6" w:rsidP="007D1F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Presenting</w:t>
      </w:r>
      <w:r w:rsidR="00A645AF">
        <w:rPr>
          <w:rFonts w:ascii="Arial" w:hAnsi="Arial" w:cs="Arial"/>
          <w:sz w:val="20"/>
          <w:szCs w:val="20"/>
        </w:rPr>
        <w:t xml:space="preserve"> </w:t>
      </w:r>
    </w:p>
    <w:p w14:paraId="0C9A17AE" w14:textId="628EA30D" w:rsidR="00DB1698" w:rsidRPr="00D066E5" w:rsidRDefault="00A5028A" w:rsidP="00D066E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skill which is effectively executed with prior preparation and practise</w:t>
      </w:r>
      <w:r w:rsidR="00A645AF" w:rsidRPr="00D066E5">
        <w:rPr>
          <w:rFonts w:ascii="Arial" w:hAnsi="Arial" w:cs="Arial"/>
          <w:sz w:val="20"/>
          <w:szCs w:val="20"/>
        </w:rPr>
        <w:t xml:space="preserve">. </w:t>
      </w:r>
    </w:p>
    <w:p w14:paraId="0D476068" w14:textId="2F26187E" w:rsidR="00D066E5" w:rsidRPr="005872D0" w:rsidRDefault="00D066E5" w:rsidP="005872D0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During </w:t>
      </w:r>
      <w:r w:rsidR="00A5028A">
        <w:rPr>
          <w:rFonts w:ascii="Arial" w:hAnsi="Arial" w:cs="Arial"/>
          <w:sz w:val="20"/>
          <w:szCs w:val="20"/>
        </w:rPr>
        <w:t>ERASMUS,</w:t>
      </w:r>
      <w:r>
        <w:rPr>
          <w:rFonts w:ascii="Arial" w:hAnsi="Arial" w:cs="Arial"/>
          <w:sz w:val="20"/>
          <w:szCs w:val="20"/>
        </w:rPr>
        <w:t xml:space="preserve"> </w:t>
      </w:r>
      <w:r w:rsidR="005872D0">
        <w:rPr>
          <w:rFonts w:ascii="Arial" w:hAnsi="Arial" w:cs="Arial"/>
          <w:sz w:val="20"/>
          <w:szCs w:val="20"/>
        </w:rPr>
        <w:t>presented a display to raise awareness of malaria on the World Health Organisation day, with information about malaria, interactive activities and sugar treats.</w:t>
      </w:r>
    </w:p>
    <w:p w14:paraId="5AC09FE9" w14:textId="546AB91C" w:rsidR="00723627" w:rsidRPr="009E4AC9" w:rsidRDefault="00723627" w:rsidP="00D066E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Presented thesis on Alzheimer’s inhibitors to peers and supervisors, </w:t>
      </w:r>
      <w:r w:rsidR="00CA2C38">
        <w:rPr>
          <w:rFonts w:ascii="Arial" w:hAnsi="Arial" w:cs="Arial"/>
          <w:sz w:val="20"/>
          <w:szCs w:val="20"/>
        </w:rPr>
        <w:t>exhibiting strong communication skills in both the class room environment and at a scientific conference.</w:t>
      </w:r>
    </w:p>
    <w:p w14:paraId="3A41F1E8" w14:textId="32BC28A9" w:rsidR="005872D0" w:rsidRPr="00F31126" w:rsidRDefault="005872D0" w:rsidP="005872D0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Level Presentation for the design of a caustic soda tank safety monitor (Electronic Engineering).</w:t>
      </w:r>
    </w:p>
    <w:p w14:paraId="7770A785" w14:textId="0589A144" w:rsidR="00F31126" w:rsidRPr="005872D0" w:rsidRDefault="00F31126" w:rsidP="005872D0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Will present for the module Research Design and Development, and for my research project involving parasite epidemiology and radiation effects</w:t>
      </w:r>
    </w:p>
    <w:p w14:paraId="5C6D8AFB" w14:textId="32546D90" w:rsidR="00DB1698" w:rsidRDefault="00DB1698" w:rsidP="007D1FA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Organising</w:t>
      </w:r>
      <w:r w:rsidR="00A645AF">
        <w:rPr>
          <w:rFonts w:ascii="Arial" w:hAnsi="Arial" w:cs="Arial"/>
          <w:b/>
          <w:sz w:val="20"/>
          <w:szCs w:val="20"/>
        </w:rPr>
        <w:t xml:space="preserve"> </w:t>
      </w:r>
    </w:p>
    <w:p w14:paraId="6C796B2C" w14:textId="77777777" w:rsidR="005872D0" w:rsidRDefault="005872D0" w:rsidP="00723627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the confidence to take on multiple commitments, currently Student Class Rep, participating in volunteer activities, working as a student fundraiser, student. </w:t>
      </w:r>
    </w:p>
    <w:p w14:paraId="4144F52E" w14:textId="6A0522A1" w:rsidR="00843DA8" w:rsidRDefault="005872D0" w:rsidP="005872D0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 my prioritisation skills and being as proactive as possible.</w:t>
      </w:r>
    </w:p>
    <w:p w14:paraId="620E6316" w14:textId="3610A29F" w:rsidR="00816A1F" w:rsidRDefault="00816A1F" w:rsidP="005872D0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Organised events </w:t>
      </w:r>
      <w:r w:rsidR="00BA18A2">
        <w:rPr>
          <w:rFonts w:ascii="Arial" w:hAnsi="Arial" w:cs="Arial"/>
          <w:sz w:val="20"/>
          <w:szCs w:val="20"/>
        </w:rPr>
        <w:t>for fundraising.</w:t>
      </w:r>
    </w:p>
    <w:p w14:paraId="4E1E4A54" w14:textId="721C430B" w:rsidR="00DB1698" w:rsidRDefault="00996BE6" w:rsidP="007D1FA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Management</w:t>
      </w:r>
    </w:p>
    <w:p w14:paraId="7DB578AC" w14:textId="574BE5DE" w:rsidR="00DB1698" w:rsidRPr="00173BEE" w:rsidRDefault="00CA2C38" w:rsidP="007D1FA8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Intelligent person who </w:t>
      </w:r>
      <w:r w:rsidR="00BA18A2">
        <w:rPr>
          <w:rFonts w:ascii="Arial" w:hAnsi="Arial" w:cs="Arial"/>
          <w:sz w:val="20"/>
          <w:szCs w:val="20"/>
        </w:rPr>
        <w:t>is consistently decisive in leading my projects, always considering the most successful outcome</w:t>
      </w:r>
    </w:p>
    <w:p w14:paraId="73E210CC" w14:textId="2108C64C" w:rsidR="0095714F" w:rsidRPr="0095714F" w:rsidRDefault="00173BEE" w:rsidP="0095714F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Capable of </w:t>
      </w:r>
      <w:r w:rsidR="00567A54">
        <w:rPr>
          <w:rFonts w:ascii="Arial" w:hAnsi="Arial" w:cs="Arial"/>
          <w:sz w:val="20"/>
          <w:szCs w:val="20"/>
        </w:rPr>
        <w:t xml:space="preserve">handling many different aspects of projects, </w:t>
      </w:r>
      <w:r w:rsidR="00BA18A2">
        <w:rPr>
          <w:rFonts w:ascii="Arial" w:hAnsi="Arial" w:cs="Arial"/>
          <w:sz w:val="20"/>
          <w:szCs w:val="20"/>
        </w:rPr>
        <w:t>working with supervisor</w:t>
      </w:r>
      <w:r w:rsidR="008D62B3">
        <w:rPr>
          <w:rFonts w:ascii="Arial" w:hAnsi="Arial" w:cs="Arial"/>
          <w:sz w:val="20"/>
          <w:szCs w:val="20"/>
        </w:rPr>
        <w:t>’</w:t>
      </w:r>
      <w:r w:rsidR="00BA18A2">
        <w:rPr>
          <w:rFonts w:ascii="Arial" w:hAnsi="Arial" w:cs="Arial"/>
          <w:sz w:val="20"/>
          <w:szCs w:val="20"/>
        </w:rPr>
        <w:t>s requests</w:t>
      </w:r>
      <w:r w:rsidR="00567A54">
        <w:rPr>
          <w:rFonts w:ascii="Arial" w:hAnsi="Arial" w:cs="Arial"/>
          <w:sz w:val="20"/>
          <w:szCs w:val="20"/>
        </w:rPr>
        <w:t xml:space="preserve">, </w:t>
      </w:r>
      <w:r w:rsidR="00BA18A2">
        <w:rPr>
          <w:rFonts w:ascii="Arial" w:hAnsi="Arial" w:cs="Arial"/>
          <w:sz w:val="20"/>
          <w:szCs w:val="20"/>
        </w:rPr>
        <w:t>analysing data in the correct manner and presenting the results.</w:t>
      </w:r>
    </w:p>
    <w:p w14:paraId="0AF1CF17" w14:textId="5A79CD24" w:rsidR="00DB1698" w:rsidRDefault="00996BE6" w:rsidP="007D1FA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Team player</w:t>
      </w:r>
    </w:p>
    <w:p w14:paraId="6CC33BA1" w14:textId="0B0B1E54" w:rsidR="00B3797C" w:rsidRPr="008D62B3" w:rsidRDefault="008D62B3" w:rsidP="008D62B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Care for the aims of other members of the department by only focusing on important priorities such as well being and productivity. A kind sense of </w:t>
      </w:r>
      <w:proofErr w:type="spellStart"/>
      <w:r>
        <w:rPr>
          <w:rFonts w:ascii="Arial" w:hAnsi="Arial" w:cs="Arial"/>
          <w:sz w:val="20"/>
          <w:szCs w:val="20"/>
        </w:rPr>
        <w:t>humor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821FAD1" w14:textId="0206B63C" w:rsidR="002C0C9E" w:rsidRDefault="002C0C9E" w:rsidP="00B3797C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a week expedition in the Scottish Highlands, </w:t>
      </w:r>
      <w:r w:rsidR="008D62B3">
        <w:rPr>
          <w:rFonts w:ascii="Arial" w:hAnsi="Arial" w:cs="Arial"/>
          <w:sz w:val="20"/>
          <w:szCs w:val="20"/>
        </w:rPr>
        <w:t>played football in teams, club fencing, participate regularly at the international society and zen Buddhist society.</w:t>
      </w:r>
    </w:p>
    <w:p w14:paraId="0882EF73" w14:textId="56BA3450" w:rsidR="00B3797C" w:rsidRPr="008D62B3" w:rsidRDefault="008D62B3" w:rsidP="00B3797C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previous job experience working in teams as well as academic experience working in small groups during laboratory </w:t>
      </w:r>
      <w:proofErr w:type="spellStart"/>
      <w:r>
        <w:rPr>
          <w:rFonts w:ascii="Arial" w:hAnsi="Arial" w:cs="Arial"/>
          <w:sz w:val="20"/>
          <w:szCs w:val="20"/>
        </w:rPr>
        <w:t>practicals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FB49DDC" w14:textId="310B4B6B" w:rsidR="002C0C9E" w:rsidRPr="002C0C9E" w:rsidRDefault="00996BE6" w:rsidP="002C0C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Leadership</w:t>
      </w:r>
    </w:p>
    <w:p w14:paraId="773C5904" w14:textId="2600A8D9" w:rsidR="00D90ACB" w:rsidRPr="00CC1B84" w:rsidRDefault="00CC1B84" w:rsidP="00CC1B84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leadership role was school council department leader focusing on making the school IT facilities available to the community.</w:t>
      </w:r>
    </w:p>
    <w:p w14:paraId="0D45F504" w14:textId="77777777" w:rsidR="00A96098" w:rsidRPr="00A96098" w:rsidRDefault="00D90ACB" w:rsidP="00B3797C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Was an instrumental financial leader of my Young Enterprise team in school, leading my team to win the best under 16 team </w:t>
      </w:r>
      <w:proofErr w:type="gramStart"/>
      <w:r>
        <w:rPr>
          <w:rFonts w:ascii="Arial" w:hAnsi="Arial" w:cs="Arial"/>
          <w:sz w:val="20"/>
          <w:szCs w:val="20"/>
        </w:rPr>
        <w:t>award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4F9807BE" w14:textId="77777777" w:rsidR="00CC1B84" w:rsidRPr="00CC1B84" w:rsidRDefault="00CC1B84" w:rsidP="00B3797C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 undergraduate I was responsible as Neuroscience class representative, feeding back information from students to the representative board.</w:t>
      </w:r>
    </w:p>
    <w:p w14:paraId="54E25149" w14:textId="79825616" w:rsidR="002C0C9E" w:rsidRPr="00B3797C" w:rsidRDefault="00CC1B84" w:rsidP="00B3797C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 also responsible for leading my own fundraising project for schools in Africa.</w:t>
      </w:r>
      <w:r w:rsidR="009E4AC9">
        <w:rPr>
          <w:rFonts w:ascii="Arial" w:hAnsi="Arial" w:cs="Arial"/>
          <w:sz w:val="20"/>
          <w:szCs w:val="20"/>
        </w:rPr>
        <w:t xml:space="preserve"> </w:t>
      </w:r>
      <w:r w:rsidR="009E4AC9">
        <w:rPr>
          <w:rFonts w:ascii="Arial" w:hAnsi="Arial" w:cs="Arial"/>
          <w:sz w:val="20"/>
          <w:szCs w:val="20"/>
        </w:rPr>
        <w:tab/>
      </w:r>
    </w:p>
    <w:p w14:paraId="63ADD9C3" w14:textId="77777777" w:rsidR="009E4AC9" w:rsidRDefault="009E4AC9" w:rsidP="007D1FA8">
      <w:pPr>
        <w:rPr>
          <w:rFonts w:ascii="Arial" w:hAnsi="Arial" w:cs="Arial"/>
          <w:b/>
          <w:sz w:val="20"/>
          <w:szCs w:val="20"/>
        </w:rPr>
      </w:pPr>
    </w:p>
    <w:p w14:paraId="7DDB0CB4" w14:textId="1F87FD09" w:rsidR="00996BE6" w:rsidRDefault="00996BE6" w:rsidP="007D1FA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IT skills</w:t>
      </w:r>
    </w:p>
    <w:p w14:paraId="3F030B06" w14:textId="15E88A89" w:rsidR="009E4AC9" w:rsidRDefault="009E4AC9" w:rsidP="009E4AC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Word, Excel, </w:t>
      </w:r>
      <w:proofErr w:type="spellStart"/>
      <w:r>
        <w:rPr>
          <w:rFonts w:ascii="Arial" w:hAnsi="Arial" w:cs="Arial"/>
          <w:sz w:val="20"/>
          <w:szCs w:val="20"/>
        </w:rPr>
        <w:t>Powerpoint</w:t>
      </w:r>
      <w:proofErr w:type="spellEnd"/>
      <w:r>
        <w:rPr>
          <w:rFonts w:ascii="Arial" w:hAnsi="Arial" w:cs="Arial"/>
          <w:sz w:val="20"/>
          <w:szCs w:val="20"/>
        </w:rPr>
        <w:t xml:space="preserve">, Outlook, Data logging systems (MSR), </w:t>
      </w:r>
      <w:proofErr w:type="spellStart"/>
      <w:r>
        <w:rPr>
          <w:rFonts w:ascii="Arial" w:hAnsi="Arial" w:cs="Arial"/>
          <w:sz w:val="20"/>
          <w:szCs w:val="20"/>
        </w:rPr>
        <w:t>genstat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graphpad</w:t>
      </w:r>
      <w:proofErr w:type="spellEnd"/>
      <w:r>
        <w:rPr>
          <w:rFonts w:ascii="Arial" w:hAnsi="Arial" w:cs="Arial"/>
          <w:sz w:val="20"/>
          <w:szCs w:val="20"/>
        </w:rPr>
        <w:t xml:space="preserve"> and online database tools such as BLAST servers.</w:t>
      </w:r>
      <w:r w:rsidR="00CC1B84">
        <w:rPr>
          <w:rFonts w:ascii="Arial" w:hAnsi="Arial" w:cs="Arial"/>
          <w:sz w:val="20"/>
          <w:szCs w:val="20"/>
        </w:rPr>
        <w:t xml:space="preserve"> Currently learning R.</w:t>
      </w:r>
      <w:r>
        <w:rPr>
          <w:rFonts w:ascii="Arial" w:hAnsi="Arial" w:cs="Arial"/>
          <w:sz w:val="20"/>
          <w:szCs w:val="20"/>
        </w:rPr>
        <w:tab/>
      </w:r>
    </w:p>
    <w:p w14:paraId="1F0F659A" w14:textId="712C2F56" w:rsidR="00184AA6" w:rsidRDefault="00184AA6" w:rsidP="00184AA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FAB45AB" w14:textId="49541FEA" w:rsidR="00CC1B84" w:rsidRDefault="00EA1953" w:rsidP="002400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Education</w:t>
      </w:r>
    </w:p>
    <w:p w14:paraId="3B5940A8" w14:textId="06A295BC" w:rsidR="00CC1B84" w:rsidRDefault="00CC1B84" w:rsidP="0024001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MSc Molecular Parasitology and Vector Biology</w:t>
      </w:r>
      <w:r w:rsidR="0095714F">
        <w:rPr>
          <w:rFonts w:ascii="Arial" w:hAnsi="Arial" w:cs="Arial"/>
          <w:b/>
          <w:sz w:val="20"/>
          <w:szCs w:val="20"/>
        </w:rPr>
        <w:t>, University of Salford</w:t>
      </w:r>
    </w:p>
    <w:p w14:paraId="712CE8BF" w14:textId="120688FE" w:rsidR="00CC1B84" w:rsidRDefault="00CC1B84" w:rsidP="0024001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2018-present</w:t>
      </w:r>
    </w:p>
    <w:p w14:paraId="1FC237BD" w14:textId="796DEA4D" w:rsidR="0095714F" w:rsidRPr="0095714F" w:rsidRDefault="0095714F" w:rsidP="0024001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Current Semester Modules: </w:t>
      </w:r>
      <w:r>
        <w:rPr>
          <w:rFonts w:ascii="Arial" w:hAnsi="Arial" w:cs="Arial"/>
          <w:i/>
          <w:sz w:val="20"/>
          <w:szCs w:val="20"/>
        </w:rPr>
        <w:t>Research Design and Development, Molecular Parasitology, Principles of Epidemiology and Surveillance, Parasite Immunology</w:t>
      </w:r>
    </w:p>
    <w:p w14:paraId="340CDCA8" w14:textId="4FB52132" w:rsidR="00CC1B84" w:rsidRPr="00CC1B84" w:rsidRDefault="00CC1B84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First Semester Modules: </w:t>
      </w:r>
      <w:r w:rsidRPr="0095714F">
        <w:rPr>
          <w:rFonts w:ascii="Arial" w:hAnsi="Arial" w:cs="Arial"/>
          <w:i/>
          <w:sz w:val="20"/>
          <w:szCs w:val="20"/>
        </w:rPr>
        <w:t xml:space="preserve">Vector Biology and Control, Core Parasitology, Postgraduate Scholarship Skills </w:t>
      </w:r>
      <w:r w:rsidRPr="0095714F">
        <w:rPr>
          <w:rFonts w:ascii="Arial" w:hAnsi="Arial" w:cs="Arial"/>
          <w:b/>
          <w:i/>
          <w:sz w:val="20"/>
          <w:szCs w:val="20"/>
        </w:rPr>
        <w:t>(Distinction for all modules)</w:t>
      </w:r>
    </w:p>
    <w:p w14:paraId="63FBD23C" w14:textId="183DA471" w:rsidR="00B6343E" w:rsidRDefault="00EA1953" w:rsidP="00240018">
      <w:pPr>
        <w:rPr>
          <w:rFonts w:ascii="Arial" w:hAnsi="Arial" w:cs="Arial"/>
          <w:b/>
          <w:sz w:val="20"/>
          <w:szCs w:val="20"/>
        </w:rPr>
      </w:pPr>
      <w:r w:rsidRPr="00184AA6">
        <w:rPr>
          <w:rFonts w:ascii="Arial" w:hAnsi="Arial" w:cs="Arial"/>
          <w:b/>
          <w:sz w:val="20"/>
          <w:szCs w:val="20"/>
        </w:rPr>
        <w:t>BSc (Hons</w:t>
      </w:r>
      <w:r w:rsidR="00184AA6" w:rsidRPr="00184AA6">
        <w:rPr>
          <w:rFonts w:ascii="Arial" w:hAnsi="Arial" w:cs="Arial"/>
          <w:b/>
          <w:sz w:val="20"/>
          <w:szCs w:val="20"/>
        </w:rPr>
        <w:t xml:space="preserve">) </w:t>
      </w:r>
      <w:r w:rsidRPr="00184AA6">
        <w:rPr>
          <w:rFonts w:ascii="Arial" w:hAnsi="Arial" w:cs="Arial"/>
          <w:b/>
          <w:sz w:val="20"/>
          <w:szCs w:val="20"/>
        </w:rPr>
        <w:t xml:space="preserve">Biochemistry and Neuroscience </w:t>
      </w:r>
      <w:proofErr w:type="gramStart"/>
      <w:r w:rsidR="00184AA6">
        <w:rPr>
          <w:rFonts w:ascii="Arial" w:hAnsi="Arial" w:cs="Arial"/>
          <w:b/>
          <w:sz w:val="20"/>
          <w:szCs w:val="20"/>
        </w:rPr>
        <w:t>With</w:t>
      </w:r>
      <w:proofErr w:type="gramEnd"/>
      <w:r w:rsidR="00184AA6">
        <w:rPr>
          <w:rFonts w:ascii="Arial" w:hAnsi="Arial" w:cs="Arial"/>
          <w:b/>
          <w:sz w:val="20"/>
          <w:szCs w:val="20"/>
        </w:rPr>
        <w:t xml:space="preserve"> a Year in Industry, </w:t>
      </w:r>
      <w:proofErr w:type="spellStart"/>
      <w:r w:rsidR="00184AA6">
        <w:rPr>
          <w:rFonts w:ascii="Arial" w:hAnsi="Arial" w:cs="Arial"/>
          <w:b/>
          <w:sz w:val="20"/>
          <w:szCs w:val="20"/>
        </w:rPr>
        <w:t>Keele</w:t>
      </w:r>
      <w:proofErr w:type="spellEnd"/>
      <w:r w:rsidR="00184AA6">
        <w:rPr>
          <w:rFonts w:ascii="Arial" w:hAnsi="Arial" w:cs="Arial"/>
          <w:b/>
          <w:sz w:val="20"/>
          <w:szCs w:val="20"/>
        </w:rPr>
        <w:t xml:space="preserve"> University: </w:t>
      </w:r>
      <w:r w:rsidRPr="00184AA6">
        <w:rPr>
          <w:rFonts w:ascii="Arial" w:hAnsi="Arial" w:cs="Arial"/>
          <w:b/>
          <w:sz w:val="20"/>
          <w:szCs w:val="20"/>
        </w:rPr>
        <w:t>2:2</w:t>
      </w:r>
      <w:r w:rsidR="00B6343E" w:rsidRPr="00184AA6">
        <w:rPr>
          <w:rFonts w:ascii="Arial" w:hAnsi="Arial" w:cs="Arial"/>
          <w:b/>
          <w:sz w:val="20"/>
          <w:szCs w:val="20"/>
        </w:rPr>
        <w:t xml:space="preserve"> </w:t>
      </w:r>
    </w:p>
    <w:p w14:paraId="0FDA472A" w14:textId="477244CE" w:rsidR="00184AA6" w:rsidRDefault="00184AA6" w:rsidP="0024001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2011 – 2016</w:t>
      </w:r>
    </w:p>
    <w:p w14:paraId="567DBF8A" w14:textId="29F300FB" w:rsidR="002D5427" w:rsidRDefault="002D5427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2015 – 2016 Dissertation: </w:t>
      </w:r>
      <w:r>
        <w:rPr>
          <w:rFonts w:ascii="Arial" w:hAnsi="Arial" w:cs="Arial"/>
          <w:sz w:val="20"/>
          <w:szCs w:val="20"/>
        </w:rPr>
        <w:t xml:space="preserve">Determining the inhibitory potential of Heparan </w:t>
      </w:r>
      <w:proofErr w:type="spellStart"/>
      <w:r>
        <w:rPr>
          <w:rFonts w:ascii="Arial" w:hAnsi="Arial" w:cs="Arial"/>
          <w:sz w:val="20"/>
          <w:szCs w:val="20"/>
        </w:rPr>
        <w:t>Sulfate</w:t>
      </w:r>
      <w:proofErr w:type="spellEnd"/>
      <w:r>
        <w:rPr>
          <w:rFonts w:ascii="Arial" w:hAnsi="Arial" w:cs="Arial"/>
          <w:sz w:val="20"/>
          <w:szCs w:val="20"/>
        </w:rPr>
        <w:t xml:space="preserve"> on the formation of alpha-beta plaques characterised by Alzheimer’s disease.</w:t>
      </w:r>
    </w:p>
    <w:p w14:paraId="0D6F1DF6" w14:textId="77777777" w:rsidR="002D5427" w:rsidRDefault="002D5427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2015 – 2016 Core Modules: </w:t>
      </w:r>
      <w:r>
        <w:rPr>
          <w:rFonts w:ascii="Arial" w:hAnsi="Arial" w:cs="Arial"/>
          <w:sz w:val="20"/>
          <w:szCs w:val="20"/>
        </w:rPr>
        <w:t>Neurobiology of Vision and Hearing, Clinical Pathology, Biochemistry in Practise: Acquisition, Analysis and Communication of Information, Regeneration and Repair in the Nervous System.</w:t>
      </w:r>
    </w:p>
    <w:p w14:paraId="40CA0940" w14:textId="67E35FA5" w:rsidR="002D5427" w:rsidRDefault="002D5427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2014 – 2015: </w:t>
      </w:r>
      <w:r w:rsidR="008D034D">
        <w:rPr>
          <w:rFonts w:ascii="Arial" w:hAnsi="Arial" w:cs="Arial"/>
          <w:sz w:val="20"/>
          <w:szCs w:val="20"/>
        </w:rPr>
        <w:t xml:space="preserve">Behavioural Neurobiology, Advances in Medicine. </w:t>
      </w:r>
      <w:r>
        <w:rPr>
          <w:rFonts w:ascii="Arial" w:hAnsi="Arial" w:cs="Arial"/>
          <w:sz w:val="20"/>
          <w:szCs w:val="20"/>
        </w:rPr>
        <w:t xml:space="preserve">Leave of absence. </w:t>
      </w:r>
    </w:p>
    <w:p w14:paraId="0351EEC7" w14:textId="794204FB" w:rsidR="00997F89" w:rsidRDefault="002D5427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2013 – 2014 Dissertation: </w:t>
      </w:r>
      <w:r w:rsidRPr="005B1388">
        <w:rPr>
          <w:rFonts w:ascii="Arial" w:hAnsi="Arial" w:cs="Arial"/>
          <w:b/>
          <w:sz w:val="20"/>
          <w:szCs w:val="20"/>
        </w:rPr>
        <w:t xml:space="preserve">Applied Life Sciences Placement. Determining the odour preferences of the malaria mosquito, </w:t>
      </w:r>
      <w:r w:rsidRPr="005B1388">
        <w:rPr>
          <w:rFonts w:ascii="Arial" w:hAnsi="Arial" w:cs="Arial"/>
          <w:b/>
          <w:i/>
          <w:sz w:val="20"/>
          <w:szCs w:val="20"/>
        </w:rPr>
        <w:t>Anopheles gambiae</w:t>
      </w:r>
      <w:r w:rsidRPr="005B1388">
        <w:rPr>
          <w:rFonts w:ascii="Arial" w:hAnsi="Arial" w:cs="Arial"/>
          <w:b/>
          <w:sz w:val="20"/>
          <w:szCs w:val="20"/>
        </w:rPr>
        <w:t xml:space="preserve">, to volunteers infected and not infected with the </w:t>
      </w:r>
      <w:r w:rsidR="005933F3" w:rsidRPr="005B1388">
        <w:rPr>
          <w:rFonts w:ascii="Arial" w:hAnsi="Arial" w:cs="Arial"/>
          <w:b/>
          <w:sz w:val="20"/>
          <w:szCs w:val="20"/>
        </w:rPr>
        <w:t xml:space="preserve">malaria parasite, </w:t>
      </w:r>
      <w:r w:rsidR="005933F3" w:rsidRPr="005B1388">
        <w:rPr>
          <w:rFonts w:ascii="Arial" w:hAnsi="Arial" w:cs="Arial"/>
          <w:b/>
          <w:i/>
          <w:sz w:val="20"/>
          <w:szCs w:val="20"/>
        </w:rPr>
        <w:t>Plasmodium falciparum</w:t>
      </w:r>
      <w:r w:rsidR="005933F3" w:rsidRPr="005B1388">
        <w:rPr>
          <w:rFonts w:ascii="Arial" w:hAnsi="Arial" w:cs="Arial"/>
          <w:b/>
          <w:sz w:val="20"/>
          <w:szCs w:val="20"/>
        </w:rPr>
        <w:t>.</w:t>
      </w:r>
      <w:r w:rsidR="00997F89" w:rsidRPr="005B1388">
        <w:rPr>
          <w:rFonts w:ascii="Arial" w:hAnsi="Arial" w:cs="Arial"/>
          <w:b/>
          <w:sz w:val="20"/>
          <w:szCs w:val="20"/>
        </w:rPr>
        <w:t xml:space="preserve"> 2:1</w:t>
      </w:r>
    </w:p>
    <w:p w14:paraId="6A796603" w14:textId="5EA771CF" w:rsidR="002D5427" w:rsidRPr="002D5427" w:rsidRDefault="005933F3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2012 – 2013 Core Modules:</w:t>
      </w:r>
      <w:r w:rsidR="00997F89">
        <w:rPr>
          <w:rFonts w:ascii="Arial" w:hAnsi="Arial" w:cs="Arial"/>
          <w:b/>
          <w:sz w:val="20"/>
          <w:szCs w:val="20"/>
        </w:rPr>
        <w:t xml:space="preserve"> </w:t>
      </w:r>
      <w:r w:rsidR="00997F89">
        <w:rPr>
          <w:rFonts w:ascii="Arial" w:hAnsi="Arial" w:cs="Arial"/>
          <w:sz w:val="20"/>
          <w:szCs w:val="20"/>
        </w:rPr>
        <w:t>Gene and Protein Engineering, Endocrinology and Cell Signalling, Molecular, Cellular and Structural Immunology, Metabolism in Health and Disease 1:1, Development and Evolution of Nervous Systems, From Neurone to Brain, Human and Animal Cognition and Research and Analytical Skills. All at grade 2:1 or above.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D5427">
        <w:rPr>
          <w:rFonts w:ascii="Arial" w:hAnsi="Arial" w:cs="Arial"/>
          <w:sz w:val="20"/>
          <w:szCs w:val="20"/>
        </w:rPr>
        <w:tab/>
      </w:r>
    </w:p>
    <w:p w14:paraId="259BB99A" w14:textId="3EED9C49" w:rsidR="00EA1953" w:rsidRPr="00997F89" w:rsidRDefault="00997F89" w:rsidP="0024001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2011 – 2012 Core Modules: </w:t>
      </w:r>
      <w:r>
        <w:rPr>
          <w:rFonts w:ascii="Arial" w:hAnsi="Arial" w:cs="Arial"/>
          <w:sz w:val="20"/>
          <w:szCs w:val="20"/>
        </w:rPr>
        <w:t xml:space="preserve">Metabolism: Major Metabolic Pathways, Introduction to Neuroscience, Cell and Molecular Biology 1:1, Genetics and Evolution 2:1, Natures Tools: Proteins &amp; Enzymes, Cells and Organelles: Biochemical Aspects of Cell Biology 2:1, Information and Inheritance, Human physiology and pathology. </w:t>
      </w:r>
    </w:p>
    <w:p w14:paraId="3764868F" w14:textId="0810A3D4" w:rsidR="00EA1953" w:rsidRDefault="00997F89" w:rsidP="004142E6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4 </w:t>
      </w:r>
      <w:r w:rsidR="00EA1953">
        <w:rPr>
          <w:rFonts w:ascii="Arial" w:hAnsi="Arial" w:cs="Arial"/>
          <w:b/>
          <w:sz w:val="20"/>
          <w:szCs w:val="20"/>
        </w:rPr>
        <w:t>A Levels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953" w:rsidRPr="00997F89">
        <w:rPr>
          <w:rFonts w:ascii="Arial" w:hAnsi="Arial" w:cs="Arial"/>
          <w:b/>
          <w:sz w:val="20"/>
          <w:szCs w:val="20"/>
        </w:rPr>
        <w:t>Biology, Maths, Chemistry, General Studies</w:t>
      </w:r>
      <w:r>
        <w:rPr>
          <w:rFonts w:ascii="Arial" w:hAnsi="Arial" w:cs="Arial"/>
          <w:b/>
          <w:sz w:val="20"/>
          <w:szCs w:val="20"/>
        </w:rPr>
        <w:t>, Blackpool Sixth Form College</w:t>
      </w:r>
    </w:p>
    <w:p w14:paraId="7902D709" w14:textId="5E66D527" w:rsidR="008F1738" w:rsidRPr="008F1738" w:rsidRDefault="008F1738" w:rsidP="004142E6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2010 - 2011</w:t>
      </w:r>
    </w:p>
    <w:p w14:paraId="0BFEE70A" w14:textId="6B519AF6" w:rsidR="008F1738" w:rsidRDefault="008F1738" w:rsidP="00EA19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4 </w:t>
      </w:r>
      <w:r w:rsidR="00EA1953">
        <w:rPr>
          <w:rFonts w:ascii="Arial" w:hAnsi="Arial" w:cs="Arial"/>
          <w:b/>
          <w:sz w:val="20"/>
          <w:szCs w:val="20"/>
        </w:rPr>
        <w:t>AS Levels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953" w:rsidRPr="008F1738">
        <w:rPr>
          <w:rFonts w:ascii="Arial" w:hAnsi="Arial" w:cs="Arial"/>
          <w:b/>
          <w:sz w:val="20"/>
          <w:szCs w:val="20"/>
        </w:rPr>
        <w:t xml:space="preserve">Biology, </w:t>
      </w:r>
      <w:r w:rsidRPr="008F1738">
        <w:rPr>
          <w:rFonts w:ascii="Arial" w:hAnsi="Arial" w:cs="Arial"/>
          <w:b/>
          <w:sz w:val="20"/>
          <w:szCs w:val="20"/>
        </w:rPr>
        <w:t>Maths</w:t>
      </w:r>
      <w:r w:rsidR="00EA1953" w:rsidRPr="008F1738">
        <w:rPr>
          <w:rFonts w:ascii="Arial" w:hAnsi="Arial" w:cs="Arial"/>
          <w:b/>
          <w:sz w:val="20"/>
          <w:szCs w:val="20"/>
        </w:rPr>
        <w:t xml:space="preserve">, </w:t>
      </w:r>
      <w:r w:rsidRPr="008F1738">
        <w:rPr>
          <w:rFonts w:ascii="Arial" w:hAnsi="Arial" w:cs="Arial"/>
          <w:b/>
          <w:sz w:val="20"/>
          <w:szCs w:val="20"/>
        </w:rPr>
        <w:t xml:space="preserve">Chemistry, </w:t>
      </w:r>
      <w:r w:rsidR="00EA1953" w:rsidRPr="008F1738">
        <w:rPr>
          <w:rFonts w:ascii="Arial" w:hAnsi="Arial" w:cs="Arial"/>
          <w:b/>
          <w:sz w:val="20"/>
          <w:szCs w:val="20"/>
        </w:rPr>
        <w:t>Physic</w:t>
      </w:r>
      <w:r w:rsidRPr="008F1738">
        <w:rPr>
          <w:rFonts w:ascii="Arial" w:hAnsi="Arial" w:cs="Arial"/>
          <w:b/>
          <w:sz w:val="20"/>
          <w:szCs w:val="20"/>
        </w:rPr>
        <w:t>s Blackpool Sixth Form College</w:t>
      </w:r>
    </w:p>
    <w:p w14:paraId="5E8D8175" w14:textId="57AF56E5" w:rsidR="00EA1953" w:rsidRPr="008F1738" w:rsidRDefault="008F1738" w:rsidP="00EA19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2009 -2010</w:t>
      </w:r>
      <w:r w:rsidR="00EA1953">
        <w:rPr>
          <w:rFonts w:ascii="Arial" w:hAnsi="Arial" w:cs="Arial"/>
          <w:sz w:val="20"/>
          <w:szCs w:val="20"/>
        </w:rPr>
        <w:t xml:space="preserve"> </w:t>
      </w:r>
    </w:p>
    <w:p w14:paraId="642518DE" w14:textId="45A567C9" w:rsidR="008F1738" w:rsidRDefault="00EA1953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EPQ Diploma</w:t>
      </w:r>
      <w:r w:rsidR="008F1738" w:rsidRPr="00D90ACB">
        <w:rPr>
          <w:rFonts w:ascii="Arial" w:hAnsi="Arial" w:cs="Arial"/>
          <w:b/>
          <w:sz w:val="20"/>
          <w:szCs w:val="20"/>
        </w:rPr>
        <w:t xml:space="preserve"> </w:t>
      </w:r>
      <w:r w:rsidRPr="00D90ACB">
        <w:rPr>
          <w:rFonts w:ascii="Arial" w:hAnsi="Arial" w:cs="Arial"/>
          <w:b/>
          <w:sz w:val="20"/>
          <w:szCs w:val="20"/>
        </w:rPr>
        <w:t>Physics/Engineering A</w:t>
      </w:r>
      <w:r w:rsidR="00D90ACB">
        <w:rPr>
          <w:rFonts w:ascii="Arial" w:hAnsi="Arial" w:cs="Arial"/>
          <w:b/>
          <w:sz w:val="20"/>
          <w:szCs w:val="20"/>
        </w:rPr>
        <w:t>,</w:t>
      </w:r>
      <w:r w:rsidRPr="00D90ACB">
        <w:rPr>
          <w:rFonts w:ascii="Arial" w:hAnsi="Arial" w:cs="Arial"/>
          <w:b/>
          <w:sz w:val="20"/>
          <w:szCs w:val="20"/>
        </w:rPr>
        <w:t xml:space="preserve"> Blackpool Sixth Form College</w:t>
      </w:r>
    </w:p>
    <w:p w14:paraId="1CB93B5D" w14:textId="6825C566" w:rsidR="00EA1953" w:rsidRDefault="00EA1953" w:rsidP="0024001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</w:t>
      </w:r>
      <w:r w:rsidR="008F1738">
        <w:rPr>
          <w:rFonts w:ascii="Arial" w:hAnsi="Arial" w:cs="Arial"/>
          <w:i/>
          <w:sz w:val="20"/>
          <w:szCs w:val="20"/>
        </w:rPr>
        <w:t>09 - 2010</w:t>
      </w:r>
    </w:p>
    <w:p w14:paraId="5A0EA5FA" w14:textId="7614E351" w:rsidR="004142E6" w:rsidRDefault="00D90ACB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8D034D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142E6">
        <w:rPr>
          <w:rFonts w:ascii="Arial" w:hAnsi="Arial" w:cs="Arial"/>
          <w:b/>
          <w:sz w:val="20"/>
          <w:szCs w:val="20"/>
        </w:rPr>
        <w:t>GCSEs</w:t>
      </w:r>
      <w:r>
        <w:rPr>
          <w:rFonts w:ascii="Arial" w:hAnsi="Arial" w:cs="Arial"/>
          <w:b/>
          <w:sz w:val="20"/>
          <w:szCs w:val="20"/>
        </w:rPr>
        <w:t xml:space="preserve"> including </w:t>
      </w:r>
      <w:r w:rsidR="004142E6" w:rsidRPr="00D90ACB">
        <w:rPr>
          <w:rFonts w:ascii="Arial" w:hAnsi="Arial" w:cs="Arial"/>
          <w:b/>
          <w:sz w:val="20"/>
          <w:szCs w:val="20"/>
        </w:rPr>
        <w:t>Mathematics, English literature and language, triple science. AAAAAA.</w:t>
      </w:r>
    </w:p>
    <w:p w14:paraId="21D6677A" w14:textId="2B50A682" w:rsidR="004142E6" w:rsidRDefault="008D034D" w:rsidP="00240018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</w:t>
      </w:r>
      <w:r w:rsidR="004142E6" w:rsidRPr="00D90ACB">
        <w:rPr>
          <w:rFonts w:ascii="Arial" w:hAnsi="Arial" w:cs="Arial"/>
          <w:b/>
          <w:sz w:val="20"/>
          <w:szCs w:val="20"/>
        </w:rPr>
        <w:t xml:space="preserve"> other GCSEs grade </w:t>
      </w:r>
      <w:r>
        <w:rPr>
          <w:rFonts w:ascii="Arial" w:hAnsi="Arial" w:cs="Arial"/>
          <w:b/>
          <w:sz w:val="20"/>
          <w:szCs w:val="20"/>
        </w:rPr>
        <w:t>B</w:t>
      </w:r>
      <w:r w:rsidR="004142E6" w:rsidRPr="00D90ACB">
        <w:rPr>
          <w:rFonts w:ascii="Arial" w:hAnsi="Arial" w:cs="Arial"/>
          <w:b/>
          <w:sz w:val="20"/>
          <w:szCs w:val="20"/>
        </w:rPr>
        <w:t xml:space="preserve"> or above</w:t>
      </w:r>
      <w:r w:rsidR="004142E6">
        <w:rPr>
          <w:rFonts w:ascii="Arial" w:hAnsi="Arial" w:cs="Arial"/>
          <w:sz w:val="20"/>
          <w:szCs w:val="20"/>
        </w:rPr>
        <w:t>.</w:t>
      </w:r>
    </w:p>
    <w:p w14:paraId="7F86479D" w14:textId="77777777" w:rsidR="00274C0B" w:rsidRDefault="00274C0B" w:rsidP="00240018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6B8017B" w14:textId="387B3B61" w:rsidR="00A96098" w:rsidRDefault="00A96098" w:rsidP="002400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Achievements</w:t>
      </w:r>
    </w:p>
    <w:p w14:paraId="05A6B6A1" w14:textId="1AF10B7E" w:rsidR="006F6141" w:rsidRDefault="00C92BCB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Receiving my Undergraduate Degree.</w:t>
      </w:r>
    </w:p>
    <w:p w14:paraId="3E9FF176" w14:textId="77777777" w:rsidR="006F6141" w:rsidRDefault="006F6141" w:rsidP="00240018">
      <w:pPr>
        <w:rPr>
          <w:rFonts w:ascii="Arial" w:hAnsi="Arial" w:cs="Arial"/>
          <w:sz w:val="20"/>
          <w:szCs w:val="20"/>
        </w:rPr>
      </w:pPr>
    </w:p>
    <w:p w14:paraId="151C7D1E" w14:textId="03BB6053" w:rsidR="00A96098" w:rsidRDefault="00A96098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</w:t>
      </w:r>
      <w:r w:rsidR="00C92BCB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a silver award for the United Kingdom Mathematics Trust Maths Challenge</w:t>
      </w:r>
      <w:r w:rsidR="00C92BC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2CEE3BA" w14:textId="5603173B" w:rsidR="00A96098" w:rsidRDefault="00A96098" w:rsidP="00240018">
      <w:pPr>
        <w:rPr>
          <w:rFonts w:ascii="Arial" w:hAnsi="Arial" w:cs="Arial"/>
          <w:sz w:val="20"/>
          <w:szCs w:val="20"/>
        </w:rPr>
      </w:pPr>
    </w:p>
    <w:p w14:paraId="4F9F2946" w14:textId="4E499F4E" w:rsidR="00A96098" w:rsidRDefault="00A96098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my Grade 4 diploma in keyboard and Grade 5 diploma in music theory.</w:t>
      </w:r>
    </w:p>
    <w:p w14:paraId="51B5FD4E" w14:textId="4DC36CCE" w:rsidR="00A96098" w:rsidRDefault="00A96098" w:rsidP="00240018">
      <w:pPr>
        <w:rPr>
          <w:rFonts w:ascii="Arial" w:hAnsi="Arial" w:cs="Arial"/>
          <w:sz w:val="20"/>
          <w:szCs w:val="20"/>
        </w:rPr>
      </w:pPr>
    </w:p>
    <w:p w14:paraId="456B074E" w14:textId="01459DF9" w:rsidR="00D86AEB" w:rsidRPr="006F6141" w:rsidRDefault="00C92BCB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</w:t>
      </w:r>
      <w:r w:rsidR="00A96098">
        <w:rPr>
          <w:rFonts w:ascii="Arial" w:hAnsi="Arial" w:cs="Arial"/>
          <w:sz w:val="20"/>
          <w:szCs w:val="20"/>
        </w:rPr>
        <w:t xml:space="preserve"> best under sixteen team award as financial </w:t>
      </w:r>
      <w:r w:rsidR="00D86AEB">
        <w:rPr>
          <w:rFonts w:ascii="Arial" w:hAnsi="Arial" w:cs="Arial"/>
          <w:sz w:val="20"/>
          <w:szCs w:val="20"/>
        </w:rPr>
        <w:t>director</w:t>
      </w:r>
      <w:r w:rsidR="00A96098">
        <w:rPr>
          <w:rFonts w:ascii="Arial" w:hAnsi="Arial" w:cs="Arial"/>
          <w:sz w:val="20"/>
          <w:szCs w:val="20"/>
        </w:rPr>
        <w:t xml:space="preserve"> </w:t>
      </w:r>
      <w:r w:rsidR="00D86AEB">
        <w:rPr>
          <w:rFonts w:ascii="Arial" w:hAnsi="Arial" w:cs="Arial"/>
          <w:sz w:val="20"/>
          <w:szCs w:val="20"/>
        </w:rPr>
        <w:t>of the</w:t>
      </w:r>
      <w:r w:rsidR="00A96098">
        <w:rPr>
          <w:rFonts w:ascii="Arial" w:hAnsi="Arial" w:cs="Arial"/>
          <w:sz w:val="20"/>
          <w:szCs w:val="20"/>
        </w:rPr>
        <w:t xml:space="preserve"> Young Enterprise team.</w:t>
      </w:r>
    </w:p>
    <w:p w14:paraId="7BA985A8" w14:textId="317986ED" w:rsidR="006F6141" w:rsidRDefault="006F6141" w:rsidP="00D86AEB">
      <w:pPr>
        <w:rPr>
          <w:rFonts w:ascii="Arial" w:hAnsi="Arial" w:cs="Arial"/>
          <w:sz w:val="20"/>
          <w:szCs w:val="20"/>
        </w:rPr>
      </w:pPr>
    </w:p>
    <w:p w14:paraId="3C042EA2" w14:textId="20C8B385" w:rsidR="00A96098" w:rsidRDefault="006F6141" w:rsidP="002400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Fully qualified as a PADI scuba diver. </w:t>
      </w:r>
    </w:p>
    <w:p w14:paraId="4E9BB2AF" w14:textId="4622B459" w:rsidR="006F6141" w:rsidRDefault="006F6141" w:rsidP="00240018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0045D33" w14:textId="72C769C1" w:rsidR="00A96098" w:rsidRDefault="00B370C0" w:rsidP="002400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Career Summary</w:t>
      </w:r>
    </w:p>
    <w:p w14:paraId="7BE354A7" w14:textId="463C1871" w:rsidR="00CC1B84" w:rsidRDefault="00CC1B84" w:rsidP="0024001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Salford University | Student Fundraiser</w:t>
      </w:r>
    </w:p>
    <w:p w14:paraId="52704A4E" w14:textId="64605B4D" w:rsidR="00CC1B84" w:rsidRDefault="00CC1B84" w:rsidP="0024001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2019-Present</w:t>
      </w:r>
    </w:p>
    <w:p w14:paraId="595DBD59" w14:textId="77777777" w:rsidR="00CC1B84" w:rsidRPr="00CC1B84" w:rsidRDefault="00CC1B84" w:rsidP="00240018">
      <w:pPr>
        <w:rPr>
          <w:rFonts w:ascii="Arial" w:hAnsi="Arial" w:cs="Arial"/>
          <w:i/>
          <w:sz w:val="20"/>
          <w:szCs w:val="20"/>
        </w:rPr>
      </w:pPr>
    </w:p>
    <w:p w14:paraId="6B2FE90B" w14:textId="69368159" w:rsidR="00B6343E" w:rsidRDefault="00C049B4" w:rsidP="0024001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Freelancer | </w:t>
      </w:r>
      <w:r w:rsidR="00B6343E">
        <w:rPr>
          <w:rFonts w:ascii="Arial" w:hAnsi="Arial" w:cs="Arial"/>
          <w:b/>
          <w:sz w:val="20"/>
          <w:szCs w:val="20"/>
        </w:rPr>
        <w:t>Maintenance labourer</w:t>
      </w:r>
    </w:p>
    <w:p w14:paraId="66829D6F" w14:textId="04A15935" w:rsidR="00B6343E" w:rsidRDefault="00B6343E" w:rsidP="0024001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201</w:t>
      </w:r>
      <w:r w:rsidR="00C049B4">
        <w:rPr>
          <w:rFonts w:ascii="Arial" w:hAnsi="Arial" w:cs="Arial"/>
          <w:i/>
          <w:sz w:val="20"/>
          <w:szCs w:val="20"/>
        </w:rPr>
        <w:t>8</w:t>
      </w:r>
    </w:p>
    <w:p w14:paraId="1DD5C6F4" w14:textId="77777777" w:rsidR="00F103B9" w:rsidRDefault="00F103B9" w:rsidP="00372561">
      <w:pPr>
        <w:rPr>
          <w:rFonts w:ascii="Arial" w:hAnsi="Arial" w:cs="Arial"/>
          <w:b/>
          <w:sz w:val="20"/>
          <w:szCs w:val="20"/>
        </w:rPr>
      </w:pPr>
    </w:p>
    <w:p w14:paraId="056D66F0" w14:textId="6FBC1746" w:rsidR="00372561" w:rsidRDefault="00372561" w:rsidP="0037256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Carphone Warehouse | Sales Representative</w:t>
      </w:r>
    </w:p>
    <w:p w14:paraId="37F7F9A7" w14:textId="61BCC514" w:rsidR="00372561" w:rsidRDefault="00F103B9" w:rsidP="0037256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2017</w:t>
      </w:r>
    </w:p>
    <w:p w14:paraId="45A27FBE" w14:textId="2FE3A46E" w:rsidR="00F103B9" w:rsidRDefault="00F103B9" w:rsidP="008F5FC6">
      <w:pPr>
        <w:rPr>
          <w:rFonts w:ascii="Arial" w:hAnsi="Arial" w:cs="Arial"/>
          <w:b/>
          <w:sz w:val="20"/>
          <w:szCs w:val="20"/>
        </w:rPr>
      </w:pPr>
    </w:p>
    <w:p w14:paraId="56DEDC1E" w14:textId="77777777" w:rsidR="00F103B9" w:rsidRDefault="00F103B9" w:rsidP="008F5FC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Full time studies and travel</w:t>
      </w:r>
    </w:p>
    <w:p w14:paraId="57BA598E" w14:textId="6E16D31D" w:rsidR="00F103B9" w:rsidRDefault="00F103B9" w:rsidP="008F5FC6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2011</w:t>
      </w:r>
      <w:r w:rsidR="00CC1B84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-</w:t>
      </w:r>
      <w:r w:rsidR="00CC1B84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2016</w:t>
      </w:r>
    </w:p>
    <w:p w14:paraId="4B27EE86" w14:textId="4AE1E927" w:rsidR="00F103B9" w:rsidRPr="00F103B9" w:rsidRDefault="00F103B9" w:rsidP="008F5FC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3E47AF79" w14:textId="2D3E2F1F" w:rsidR="008F5FC6" w:rsidRDefault="008F5FC6" w:rsidP="008F5FC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The Steak House | Kitchen Assistant</w:t>
      </w:r>
    </w:p>
    <w:p w14:paraId="3E759C97" w14:textId="2F50F225" w:rsidR="008F5FC6" w:rsidRPr="008F5FC6" w:rsidRDefault="00F103B9" w:rsidP="008F5FC6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2010 – 2011 </w:t>
      </w:r>
    </w:p>
    <w:p w14:paraId="02591E14" w14:textId="77777777" w:rsidR="00F103B9" w:rsidRDefault="00F103B9" w:rsidP="00DF5592">
      <w:pPr>
        <w:rPr>
          <w:rFonts w:ascii="Arial" w:hAnsi="Arial" w:cs="Arial"/>
          <w:b/>
          <w:sz w:val="20"/>
          <w:szCs w:val="20"/>
        </w:rPr>
      </w:pPr>
    </w:p>
    <w:p w14:paraId="78679FEC" w14:textId="060B80CE" w:rsidR="00DF5592" w:rsidRDefault="00DF5592" w:rsidP="00DF559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Charity </w:t>
      </w:r>
      <w:r w:rsidR="00323AC7"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sz w:val="20"/>
          <w:szCs w:val="20"/>
        </w:rPr>
        <w:t xml:space="preserve">nks Recycling | </w:t>
      </w:r>
      <w:r w:rsidR="00323AC7">
        <w:rPr>
          <w:rFonts w:ascii="Arial" w:hAnsi="Arial" w:cs="Arial"/>
          <w:b/>
          <w:sz w:val="20"/>
          <w:szCs w:val="20"/>
        </w:rPr>
        <w:t>Warehouse Representative</w:t>
      </w:r>
    </w:p>
    <w:p w14:paraId="6732C040" w14:textId="230A7501" w:rsidR="005E5239" w:rsidRDefault="00F103B9" w:rsidP="00DF5592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2009</w:t>
      </w:r>
    </w:p>
    <w:p w14:paraId="633767BA" w14:textId="5F932588" w:rsidR="00F103B9" w:rsidRDefault="00F103B9" w:rsidP="00DF5592">
      <w:pPr>
        <w:rPr>
          <w:rFonts w:ascii="Arial" w:hAnsi="Arial" w:cs="Arial"/>
          <w:i/>
          <w:sz w:val="20"/>
          <w:szCs w:val="20"/>
        </w:rPr>
      </w:pPr>
    </w:p>
    <w:p w14:paraId="2B13BFE1" w14:textId="1A15EF33" w:rsidR="00F103B9" w:rsidRDefault="00F103B9" w:rsidP="00DF559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Springfield House Hotel | Waiter</w:t>
      </w:r>
    </w:p>
    <w:p w14:paraId="56863ABD" w14:textId="1C456AFF" w:rsidR="00F103B9" w:rsidRPr="00F103B9" w:rsidRDefault="00F103B9" w:rsidP="00DF5592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2009</w:t>
      </w:r>
    </w:p>
    <w:p w14:paraId="097761A0" w14:textId="5CCB39AB" w:rsidR="005E5239" w:rsidRDefault="005E5239" w:rsidP="005E523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D57C2CB" w14:textId="4EE113D3" w:rsidR="00103F40" w:rsidRDefault="00F103B9" w:rsidP="00F103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Voluntary Experience</w:t>
      </w:r>
    </w:p>
    <w:p w14:paraId="79C5E1DC" w14:textId="1F836219" w:rsidR="00C92BCB" w:rsidRDefault="00C92BCB" w:rsidP="00F103B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 2019</w:t>
      </w:r>
    </w:p>
    <w:p w14:paraId="5E7170FE" w14:textId="1EA0987C" w:rsidR="00C92BCB" w:rsidRPr="00C92BCB" w:rsidRDefault="00C92BCB" w:rsidP="00F103B9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contributing to the wild life society, involved in pick up litter days. </w:t>
      </w:r>
      <w:r w:rsidR="0095714F">
        <w:rPr>
          <w:rFonts w:ascii="Arial" w:hAnsi="Arial" w:cs="Arial"/>
          <w:sz w:val="20"/>
          <w:szCs w:val="20"/>
        </w:rPr>
        <w:t>Will be volunteering</w:t>
      </w:r>
      <w:r>
        <w:rPr>
          <w:rFonts w:ascii="Arial" w:hAnsi="Arial" w:cs="Arial"/>
          <w:sz w:val="20"/>
          <w:szCs w:val="20"/>
        </w:rPr>
        <w:t xml:space="preserve"> for </w:t>
      </w:r>
      <w:r w:rsidR="0095714F">
        <w:rPr>
          <w:rFonts w:ascii="Arial" w:hAnsi="Arial" w:cs="Arial"/>
          <w:sz w:val="20"/>
          <w:szCs w:val="20"/>
        </w:rPr>
        <w:t>Blind Veterans</w:t>
      </w:r>
      <w:r>
        <w:rPr>
          <w:rFonts w:ascii="Arial" w:hAnsi="Arial" w:cs="Arial"/>
          <w:sz w:val="20"/>
          <w:szCs w:val="20"/>
        </w:rPr>
        <w:t xml:space="preserve"> </w:t>
      </w:r>
      <w:r w:rsidR="0095714F">
        <w:rPr>
          <w:rFonts w:ascii="Arial" w:hAnsi="Arial" w:cs="Arial"/>
          <w:sz w:val="20"/>
          <w:szCs w:val="20"/>
        </w:rPr>
        <w:t>in April</w:t>
      </w:r>
    </w:p>
    <w:p w14:paraId="7F3C5716" w14:textId="3776AA56" w:rsidR="00E3440E" w:rsidRDefault="00E3440E" w:rsidP="00F103B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 2015</w:t>
      </w:r>
    </w:p>
    <w:p w14:paraId="378FB327" w14:textId="374A34F9" w:rsidR="00E3440E" w:rsidRPr="00C92BCB" w:rsidRDefault="00E3440E" w:rsidP="00F103B9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 Mathieson Music School </w:t>
      </w:r>
      <w:proofErr w:type="spellStart"/>
      <w:r>
        <w:rPr>
          <w:rFonts w:ascii="Arial" w:hAnsi="Arial" w:cs="Arial"/>
          <w:sz w:val="20"/>
          <w:szCs w:val="20"/>
        </w:rPr>
        <w:t>Kolkota</w:t>
      </w:r>
      <w:proofErr w:type="spellEnd"/>
      <w:r>
        <w:rPr>
          <w:rFonts w:ascii="Arial" w:hAnsi="Arial" w:cs="Arial"/>
          <w:sz w:val="20"/>
          <w:szCs w:val="20"/>
        </w:rPr>
        <w:t xml:space="preserve"> for gifted and talented students, preparing music lessons for students of </w:t>
      </w:r>
      <w:r w:rsidR="00C92BCB">
        <w:rPr>
          <w:rFonts w:ascii="Arial" w:hAnsi="Arial" w:cs="Arial"/>
          <w:sz w:val="20"/>
          <w:szCs w:val="20"/>
        </w:rPr>
        <w:t>between 5 and 16</w:t>
      </w:r>
      <w:r w:rsidR="0004321D">
        <w:rPr>
          <w:rFonts w:ascii="Arial" w:hAnsi="Arial" w:cs="Arial"/>
          <w:sz w:val="20"/>
          <w:szCs w:val="20"/>
        </w:rPr>
        <w:t xml:space="preserve"> and performing other duties such as obtaining water certification</w:t>
      </w:r>
      <w:r>
        <w:rPr>
          <w:rFonts w:ascii="Arial" w:hAnsi="Arial" w:cs="Arial"/>
          <w:sz w:val="20"/>
          <w:szCs w:val="20"/>
        </w:rPr>
        <w:t>.</w:t>
      </w:r>
    </w:p>
    <w:p w14:paraId="696184E0" w14:textId="48E5EBB1" w:rsidR="00E3440E" w:rsidRDefault="00E3440E" w:rsidP="00F103B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 2013</w:t>
      </w:r>
    </w:p>
    <w:p w14:paraId="1692D9A6" w14:textId="21D2D3A8" w:rsidR="001D2F3B" w:rsidRPr="00C92BCB" w:rsidRDefault="00E3440E" w:rsidP="00C92BC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Researched and planned a journey hitchhiking to Croatia, raising money from colleagues, family and friends for building schools in Africa</w:t>
      </w:r>
      <w:r w:rsidR="0004321D">
        <w:rPr>
          <w:rFonts w:ascii="Arial" w:hAnsi="Arial" w:cs="Arial"/>
          <w:sz w:val="20"/>
          <w:szCs w:val="20"/>
        </w:rPr>
        <w:t xml:space="preserve"> by organised</w:t>
      </w:r>
      <w:r>
        <w:rPr>
          <w:rFonts w:ascii="Arial" w:hAnsi="Arial" w:cs="Arial"/>
          <w:sz w:val="20"/>
          <w:szCs w:val="20"/>
        </w:rPr>
        <w:t>.</w:t>
      </w:r>
    </w:p>
    <w:p w14:paraId="4E71B770" w14:textId="1BE57D7A" w:rsidR="0004321D" w:rsidRDefault="0004321D" w:rsidP="0004321D">
      <w:pPr>
        <w:pBdr>
          <w:bottom w:val="single" w:sz="6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47A28664" w14:textId="2434740F" w:rsidR="005E5239" w:rsidRPr="00C92BCB" w:rsidRDefault="005E5239" w:rsidP="00C92BCB">
      <w:pPr>
        <w:jc w:val="both"/>
        <w:rPr>
          <w:rFonts w:ascii="Arial" w:hAnsi="Arial" w:cs="Arial"/>
          <w:sz w:val="20"/>
          <w:szCs w:val="20"/>
        </w:rPr>
      </w:pPr>
    </w:p>
    <w:sectPr w:rsidR="005E5239" w:rsidRPr="00C92BCB" w:rsidSect="009E4AC9"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Jackson Joseph" w:date="2019-03-21T10:34:00Z" w:initials="JJ">
    <w:p w14:paraId="2F205470" w14:textId="5E55913A" w:rsidR="00CF1575" w:rsidRDefault="00CF1575">
      <w:pPr>
        <w:pStyle w:val="CommentText"/>
      </w:pPr>
      <w:r>
        <w:rPr>
          <w:rStyle w:val="CommentReference"/>
        </w:rPr>
        <w:annotationRef/>
      </w:r>
      <w:r>
        <w:t xml:space="preserve">Split this into a separate sentence and re-word. The last bit sounds a bit funny – could be taken more than one way – so I suggest to re-word. </w:t>
      </w:r>
    </w:p>
  </w:comment>
  <w:comment w:id="7" w:author="Jackson Joseph" w:date="2019-03-21T10:38:00Z" w:initials="JJ">
    <w:p w14:paraId="424270CE" w14:textId="4D658ECE" w:rsidR="00CF1575" w:rsidRDefault="00CF1575">
      <w:pPr>
        <w:pStyle w:val="CommentText"/>
      </w:pPr>
      <w:r>
        <w:rPr>
          <w:rStyle w:val="CommentReference"/>
        </w:rPr>
        <w:annotationRef/>
      </w:r>
      <w:r>
        <w:t>I would highlight much more your role as student representative for the MPVB programme.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205470" w15:done="0"/>
  <w15:commentEx w15:paraId="424270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205470" w16cid:durableId="203DE737"/>
  <w16cid:commentId w16cid:paraId="424270CE" w16cid:durableId="203DE8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2F04D" w14:textId="77777777" w:rsidR="006667C4" w:rsidRDefault="006667C4" w:rsidP="00103F40">
      <w:r>
        <w:separator/>
      </w:r>
    </w:p>
  </w:endnote>
  <w:endnote w:type="continuationSeparator" w:id="0">
    <w:p w14:paraId="3641E1A6" w14:textId="77777777" w:rsidR="006667C4" w:rsidRDefault="006667C4" w:rsidP="0010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3007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1300F" w14:textId="33C01418" w:rsidR="008152EE" w:rsidRDefault="008152EE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8D56B" w14:textId="77777777" w:rsidR="008152EE" w:rsidRDefault="00815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47C7C" w14:textId="77777777" w:rsidR="006667C4" w:rsidRDefault="006667C4" w:rsidP="00103F40">
      <w:r>
        <w:separator/>
      </w:r>
    </w:p>
  </w:footnote>
  <w:footnote w:type="continuationSeparator" w:id="0">
    <w:p w14:paraId="31852E58" w14:textId="77777777" w:rsidR="006667C4" w:rsidRDefault="006667C4" w:rsidP="00103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236"/>
    <w:multiLevelType w:val="hybridMultilevel"/>
    <w:tmpl w:val="F2D6C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0B51"/>
    <w:multiLevelType w:val="hybridMultilevel"/>
    <w:tmpl w:val="CBC27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800EB"/>
    <w:multiLevelType w:val="hybridMultilevel"/>
    <w:tmpl w:val="CC84A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05A20"/>
    <w:multiLevelType w:val="hybridMultilevel"/>
    <w:tmpl w:val="70DAC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810FE"/>
    <w:multiLevelType w:val="hybridMultilevel"/>
    <w:tmpl w:val="1F6A9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60042"/>
    <w:multiLevelType w:val="hybridMultilevel"/>
    <w:tmpl w:val="28A0D6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E42C1B"/>
    <w:multiLevelType w:val="hybridMultilevel"/>
    <w:tmpl w:val="A7AE5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04F28"/>
    <w:multiLevelType w:val="hybridMultilevel"/>
    <w:tmpl w:val="E3CEF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D5F27"/>
    <w:multiLevelType w:val="hybridMultilevel"/>
    <w:tmpl w:val="58505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165F9"/>
    <w:multiLevelType w:val="hybridMultilevel"/>
    <w:tmpl w:val="A1BAD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23F4F"/>
    <w:multiLevelType w:val="hybridMultilevel"/>
    <w:tmpl w:val="1B6C7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B7DE8"/>
    <w:multiLevelType w:val="hybridMultilevel"/>
    <w:tmpl w:val="24EA9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924EB"/>
    <w:multiLevelType w:val="hybridMultilevel"/>
    <w:tmpl w:val="02A6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C24C3"/>
    <w:multiLevelType w:val="hybridMultilevel"/>
    <w:tmpl w:val="F0024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96933"/>
    <w:multiLevelType w:val="hybridMultilevel"/>
    <w:tmpl w:val="7E46E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118B5"/>
    <w:multiLevelType w:val="hybridMultilevel"/>
    <w:tmpl w:val="35683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53E67"/>
    <w:multiLevelType w:val="hybridMultilevel"/>
    <w:tmpl w:val="80B28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B2A43"/>
    <w:multiLevelType w:val="hybridMultilevel"/>
    <w:tmpl w:val="8D209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3"/>
  </w:num>
  <w:num w:numId="5">
    <w:abstractNumId w:val="15"/>
  </w:num>
  <w:num w:numId="6">
    <w:abstractNumId w:val="1"/>
  </w:num>
  <w:num w:numId="7">
    <w:abstractNumId w:val="5"/>
  </w:num>
  <w:num w:numId="8">
    <w:abstractNumId w:val="16"/>
  </w:num>
  <w:num w:numId="9">
    <w:abstractNumId w:val="10"/>
  </w:num>
  <w:num w:numId="10">
    <w:abstractNumId w:val="12"/>
  </w:num>
  <w:num w:numId="11">
    <w:abstractNumId w:val="8"/>
  </w:num>
  <w:num w:numId="12">
    <w:abstractNumId w:val="11"/>
  </w:num>
  <w:num w:numId="13">
    <w:abstractNumId w:val="7"/>
  </w:num>
  <w:num w:numId="14">
    <w:abstractNumId w:val="6"/>
  </w:num>
  <w:num w:numId="15">
    <w:abstractNumId w:val="13"/>
  </w:num>
  <w:num w:numId="16">
    <w:abstractNumId w:val="2"/>
  </w:num>
  <w:num w:numId="17">
    <w:abstractNumId w:val="4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ckson Joseph">
    <w15:presenceInfo w15:providerId="AD" w15:userId="S-1-5-21-1275210071-1177238915-725345543-1927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18"/>
    <w:rsid w:val="00014775"/>
    <w:rsid w:val="00031653"/>
    <w:rsid w:val="0004321D"/>
    <w:rsid w:val="0005300F"/>
    <w:rsid w:val="00103F40"/>
    <w:rsid w:val="00173BEE"/>
    <w:rsid w:val="00184AA6"/>
    <w:rsid w:val="00196412"/>
    <w:rsid w:val="001D2F3B"/>
    <w:rsid w:val="00200609"/>
    <w:rsid w:val="00240018"/>
    <w:rsid w:val="00274C0B"/>
    <w:rsid w:val="002C0C9E"/>
    <w:rsid w:val="002D5427"/>
    <w:rsid w:val="002D63D7"/>
    <w:rsid w:val="002E0BA9"/>
    <w:rsid w:val="00306347"/>
    <w:rsid w:val="00323AC7"/>
    <w:rsid w:val="003247FB"/>
    <w:rsid w:val="00372561"/>
    <w:rsid w:val="004142E6"/>
    <w:rsid w:val="00441FC5"/>
    <w:rsid w:val="0046619E"/>
    <w:rsid w:val="004D5F14"/>
    <w:rsid w:val="004F2BE7"/>
    <w:rsid w:val="00507D14"/>
    <w:rsid w:val="00523E12"/>
    <w:rsid w:val="00542499"/>
    <w:rsid w:val="00567A54"/>
    <w:rsid w:val="005872D0"/>
    <w:rsid w:val="005933F3"/>
    <w:rsid w:val="005A7E6C"/>
    <w:rsid w:val="005B1388"/>
    <w:rsid w:val="005E5239"/>
    <w:rsid w:val="005F56D0"/>
    <w:rsid w:val="006667C4"/>
    <w:rsid w:val="0069311A"/>
    <w:rsid w:val="006F6141"/>
    <w:rsid w:val="00723627"/>
    <w:rsid w:val="007C0498"/>
    <w:rsid w:val="007D1FA8"/>
    <w:rsid w:val="008152EE"/>
    <w:rsid w:val="00816A1F"/>
    <w:rsid w:val="00843DA8"/>
    <w:rsid w:val="00847676"/>
    <w:rsid w:val="008D034D"/>
    <w:rsid w:val="008D0874"/>
    <w:rsid w:val="008D62B3"/>
    <w:rsid w:val="008F1738"/>
    <w:rsid w:val="008F5FC6"/>
    <w:rsid w:val="0095714F"/>
    <w:rsid w:val="00957378"/>
    <w:rsid w:val="00973765"/>
    <w:rsid w:val="00987732"/>
    <w:rsid w:val="00996BE6"/>
    <w:rsid w:val="00997F89"/>
    <w:rsid w:val="009D23EF"/>
    <w:rsid w:val="009E4AC9"/>
    <w:rsid w:val="009F1721"/>
    <w:rsid w:val="00A32C9A"/>
    <w:rsid w:val="00A5028A"/>
    <w:rsid w:val="00A645AF"/>
    <w:rsid w:val="00A96098"/>
    <w:rsid w:val="00AB0015"/>
    <w:rsid w:val="00B370C0"/>
    <w:rsid w:val="00B3797C"/>
    <w:rsid w:val="00B6343E"/>
    <w:rsid w:val="00BA18A2"/>
    <w:rsid w:val="00BA6A00"/>
    <w:rsid w:val="00C049B4"/>
    <w:rsid w:val="00C06073"/>
    <w:rsid w:val="00C4774E"/>
    <w:rsid w:val="00C92BCB"/>
    <w:rsid w:val="00C95AC2"/>
    <w:rsid w:val="00CA2C38"/>
    <w:rsid w:val="00CB6A20"/>
    <w:rsid w:val="00CC1B84"/>
    <w:rsid w:val="00CF1575"/>
    <w:rsid w:val="00D066E5"/>
    <w:rsid w:val="00D26228"/>
    <w:rsid w:val="00D8196E"/>
    <w:rsid w:val="00D86AEB"/>
    <w:rsid w:val="00D90ACB"/>
    <w:rsid w:val="00DB1698"/>
    <w:rsid w:val="00DB5A99"/>
    <w:rsid w:val="00DF5592"/>
    <w:rsid w:val="00DF69BE"/>
    <w:rsid w:val="00E3440E"/>
    <w:rsid w:val="00EA1953"/>
    <w:rsid w:val="00F103B9"/>
    <w:rsid w:val="00F31126"/>
    <w:rsid w:val="00FA3277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F577"/>
  <w15:chartTrackingRefBased/>
  <w15:docId w15:val="{4DA354FC-9E12-496B-9ACA-A69C873B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01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634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52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03F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F40"/>
  </w:style>
  <w:style w:type="paragraph" w:styleId="Footer">
    <w:name w:val="footer"/>
    <w:basedOn w:val="Normal"/>
    <w:link w:val="FooterChar"/>
    <w:uiPriority w:val="99"/>
    <w:unhideWhenUsed/>
    <w:rsid w:val="00103F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F40"/>
  </w:style>
  <w:style w:type="character" w:styleId="CommentReference">
    <w:name w:val="annotation reference"/>
    <w:basedOn w:val="DefaultParagraphFont"/>
    <w:uiPriority w:val="99"/>
    <w:semiHidden/>
    <w:unhideWhenUsed/>
    <w:rsid w:val="00CF1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5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5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5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5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Taylor</dc:creator>
  <cp:keywords/>
  <dc:description/>
  <cp:lastModifiedBy>Jackson Joseph</cp:lastModifiedBy>
  <cp:revision>2</cp:revision>
  <dcterms:created xsi:type="dcterms:W3CDTF">2019-03-21T10:41:00Z</dcterms:created>
  <dcterms:modified xsi:type="dcterms:W3CDTF">2019-03-21T10:41:00Z</dcterms:modified>
</cp:coreProperties>
</file>